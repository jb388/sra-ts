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07AA90" w14:textId="77777777" w:rsidR="004B4669" w:rsidRPr="004B4669" w:rsidRDefault="004B4669" w:rsidP="004B4669">
      <w:pPr>
        <w:widowControl w:val="0"/>
        <w:autoSpaceDE w:val="0"/>
        <w:autoSpaceDN w:val="0"/>
        <w:adjustRightInd w:val="0"/>
        <w:jc w:val="center"/>
        <w:rPr>
          <w:rFonts w:ascii="AppleSystemUIFontBold" w:hAnsi="AppleSystemUIFontBold" w:cs="AppleSystemUIFontBold"/>
          <w:b/>
          <w:bCs/>
          <w:color w:val="353535"/>
        </w:rPr>
      </w:pPr>
      <w:r w:rsidRPr="004B4669">
        <w:rPr>
          <w:rFonts w:ascii="AppleSystemUIFontBold" w:hAnsi="AppleSystemUIFontBold" w:cs="AppleSystemUIFontBold"/>
          <w:b/>
          <w:bCs/>
          <w:color w:val="353535"/>
        </w:rPr>
        <w:t>Parent material and climate interact to control soil C cycling on timescales of years to centuries</w:t>
      </w:r>
    </w:p>
    <w:p w14:paraId="1428ADA8" w14:textId="77777777" w:rsidR="004B4669" w:rsidRDefault="004B4669" w:rsidP="002B6408">
      <w:pPr>
        <w:widowControl w:val="0"/>
        <w:autoSpaceDE w:val="0"/>
        <w:autoSpaceDN w:val="0"/>
        <w:adjustRightInd w:val="0"/>
        <w:jc w:val="center"/>
        <w:rPr>
          <w:rFonts w:ascii="AppleSystemUIFontBold" w:hAnsi="AppleSystemUIFontBold" w:cs="AppleSystemUIFontBold"/>
          <w:b/>
          <w:bCs/>
          <w:color w:val="353535"/>
        </w:rPr>
      </w:pPr>
    </w:p>
    <w:p w14:paraId="57CFFBE4" w14:textId="62DCF60A" w:rsidR="004B4669" w:rsidRPr="004B4669" w:rsidRDefault="004B4669" w:rsidP="004B4669">
      <w:pPr>
        <w:widowControl w:val="0"/>
        <w:autoSpaceDE w:val="0"/>
        <w:autoSpaceDN w:val="0"/>
        <w:adjustRightInd w:val="0"/>
        <w:rPr>
          <w:rFonts w:ascii="AppleSystemUIFontBold" w:hAnsi="AppleSystemUIFontBold" w:cs="AppleSystemUIFontBold"/>
          <w:bCs/>
          <w:i/>
          <w:color w:val="353535"/>
        </w:rPr>
      </w:pPr>
      <w:r w:rsidRPr="004B4669">
        <w:rPr>
          <w:rFonts w:ascii="AppleSystemUIFontBold" w:hAnsi="AppleSystemUIFontBold" w:cs="AppleSystemUIFontBold"/>
          <w:bCs/>
          <w:i/>
          <w:color w:val="353535"/>
        </w:rPr>
        <w:t>Alternate titles:</w:t>
      </w:r>
    </w:p>
    <w:p w14:paraId="51D7B7C5" w14:textId="77777777" w:rsidR="004B4669" w:rsidRDefault="004B4669" w:rsidP="004B4669">
      <w:pPr>
        <w:widowControl w:val="0"/>
        <w:autoSpaceDE w:val="0"/>
        <w:autoSpaceDN w:val="0"/>
        <w:adjustRightInd w:val="0"/>
        <w:rPr>
          <w:rFonts w:ascii="AppleSystemUIFontBold" w:hAnsi="AppleSystemUIFontBold" w:cs="AppleSystemUIFontBold"/>
          <w:b/>
          <w:bCs/>
          <w:color w:val="353535"/>
        </w:rPr>
      </w:pPr>
    </w:p>
    <w:p w14:paraId="23E87C1F" w14:textId="192643AF" w:rsidR="002B6408" w:rsidRPr="004B4669" w:rsidRDefault="004B4669" w:rsidP="004B4669">
      <w:pPr>
        <w:widowControl w:val="0"/>
        <w:autoSpaceDE w:val="0"/>
        <w:autoSpaceDN w:val="0"/>
        <w:adjustRightInd w:val="0"/>
        <w:rPr>
          <w:rFonts w:ascii="AppleSystemUIFontBold" w:hAnsi="AppleSystemUIFontBold" w:cs="AppleSystemUIFontBold"/>
          <w:bCs/>
          <w:color w:val="353535"/>
        </w:rPr>
      </w:pPr>
      <w:r w:rsidRPr="004B4669">
        <w:rPr>
          <w:rFonts w:ascii="AppleSystemUIFontBold" w:hAnsi="AppleSystemUIFontBold" w:cs="AppleSystemUIFontBold"/>
          <w:bCs/>
          <w:color w:val="353535"/>
        </w:rPr>
        <w:t>“</w:t>
      </w:r>
      <w:r w:rsidR="002B6408" w:rsidRPr="004B4669">
        <w:rPr>
          <w:rFonts w:ascii="AppleSystemUIFontBold" w:hAnsi="AppleSystemUIFontBold" w:cs="AppleSystemUIFontBold"/>
          <w:bCs/>
          <w:color w:val="353535"/>
        </w:rPr>
        <w:t>Parent material and climate interact to control soil C dynamics through the development of poorly crystalline minerals</w:t>
      </w:r>
      <w:r w:rsidRPr="004B4669">
        <w:rPr>
          <w:rFonts w:ascii="AppleSystemUIFontBold" w:hAnsi="AppleSystemUIFontBold" w:cs="AppleSystemUIFontBold"/>
          <w:bCs/>
          <w:color w:val="353535"/>
        </w:rPr>
        <w:t>”</w:t>
      </w:r>
    </w:p>
    <w:p w14:paraId="6EC881CA" w14:textId="77777777" w:rsidR="002B6408" w:rsidRDefault="002B6408" w:rsidP="002B6408">
      <w:pPr>
        <w:widowControl w:val="0"/>
        <w:autoSpaceDE w:val="0"/>
        <w:autoSpaceDN w:val="0"/>
        <w:adjustRightInd w:val="0"/>
        <w:jc w:val="center"/>
        <w:rPr>
          <w:rFonts w:ascii="AppleSystemUIFontBold" w:hAnsi="AppleSystemUIFontBold" w:cs="AppleSystemUIFontBold"/>
          <w:b/>
          <w:bCs/>
          <w:color w:val="353535"/>
        </w:rPr>
      </w:pPr>
    </w:p>
    <w:p w14:paraId="04AD7201" w14:textId="77777777" w:rsidR="004B4669" w:rsidRPr="004B4669" w:rsidRDefault="004B4669" w:rsidP="004B4669">
      <w:pPr>
        <w:widowControl w:val="0"/>
        <w:autoSpaceDE w:val="0"/>
        <w:autoSpaceDN w:val="0"/>
        <w:adjustRightInd w:val="0"/>
        <w:rPr>
          <w:rFonts w:ascii="AppleSystemUIFontBold" w:hAnsi="AppleSystemUIFontBold" w:cs="AppleSystemUIFontBold"/>
          <w:bCs/>
          <w:color w:val="353535"/>
        </w:rPr>
      </w:pPr>
      <w:commentRangeStart w:id="0"/>
      <w:r w:rsidRPr="004B4669">
        <w:rPr>
          <w:rFonts w:ascii="AppleSystemUIFontBold" w:hAnsi="AppleSystemUIFontBold" w:cs="AppleSystemUIFontBold"/>
          <w:bCs/>
          <w:color w:val="353535"/>
        </w:rPr>
        <w:t>“</w:t>
      </w:r>
      <w:r w:rsidR="002B6408" w:rsidRPr="004B4669">
        <w:rPr>
          <w:rFonts w:ascii="AppleSystemUIFontBold" w:hAnsi="AppleSystemUIFontBold" w:cs="AppleSystemUIFontBold"/>
          <w:bCs/>
          <w:color w:val="353535"/>
        </w:rPr>
        <w:t>Poorly crystalline mineral content is more important than parent mate</w:t>
      </w:r>
      <w:r w:rsidRPr="004B4669">
        <w:rPr>
          <w:rFonts w:ascii="AppleSystemUIFontBold" w:hAnsi="AppleSystemUIFontBold" w:cs="AppleSystemUIFontBold"/>
          <w:bCs/>
          <w:color w:val="353535"/>
        </w:rPr>
        <w:t>rial or</w:t>
      </w:r>
    </w:p>
    <w:p w14:paraId="1D28084A" w14:textId="377F357E" w:rsidR="002B6408" w:rsidRDefault="002B6408" w:rsidP="004B4669">
      <w:pPr>
        <w:widowControl w:val="0"/>
        <w:autoSpaceDE w:val="0"/>
        <w:autoSpaceDN w:val="0"/>
        <w:adjustRightInd w:val="0"/>
        <w:rPr>
          <w:ins w:id="1" w:author="Susan Trumbore" w:date="2022-02-17T11:15:00Z"/>
          <w:rFonts w:ascii="AppleSystemUIFontBold" w:hAnsi="AppleSystemUIFontBold" w:cs="AppleSystemUIFontBold"/>
          <w:bCs/>
          <w:color w:val="353535"/>
        </w:rPr>
      </w:pPr>
      <w:r w:rsidRPr="004B4669">
        <w:rPr>
          <w:rFonts w:ascii="AppleSystemUIFontBold" w:hAnsi="AppleSystemUIFontBold" w:cs="AppleSystemUIFontBold"/>
          <w:bCs/>
          <w:color w:val="353535"/>
        </w:rPr>
        <w:t>climate for explaining soil C dynamics</w:t>
      </w:r>
      <w:r w:rsidR="004B4669" w:rsidRPr="004B4669">
        <w:rPr>
          <w:rFonts w:ascii="AppleSystemUIFontBold" w:hAnsi="AppleSystemUIFontBold" w:cs="AppleSystemUIFontBold"/>
          <w:bCs/>
          <w:color w:val="353535"/>
        </w:rPr>
        <w:t>”</w:t>
      </w:r>
      <w:commentRangeEnd w:id="0"/>
      <w:r w:rsidR="00EF2184">
        <w:rPr>
          <w:rStyle w:val="CommentReference"/>
        </w:rPr>
        <w:commentReference w:id="0"/>
      </w:r>
    </w:p>
    <w:p w14:paraId="2633E96F" w14:textId="77777777" w:rsidR="00EF2184" w:rsidRPr="004B4669" w:rsidRDefault="00EF2184" w:rsidP="004B4669">
      <w:pPr>
        <w:widowControl w:val="0"/>
        <w:autoSpaceDE w:val="0"/>
        <w:autoSpaceDN w:val="0"/>
        <w:adjustRightInd w:val="0"/>
        <w:rPr>
          <w:rFonts w:ascii="AppleSystemUIFontBold" w:hAnsi="AppleSystemUIFontBold" w:cs="AppleSystemUIFontBold"/>
          <w:bCs/>
          <w:color w:val="353535"/>
        </w:rPr>
      </w:pPr>
    </w:p>
    <w:p w14:paraId="4A8F1B8F" w14:textId="77777777" w:rsidR="005D1ED6" w:rsidRDefault="005D1ED6">
      <w:pPr>
        <w:rPr>
          <w:rFonts w:ascii="AppleSystemUIFontBold" w:hAnsi="AppleSystemUIFontBold" w:cs="AppleSystemUIFontBold"/>
          <w:b/>
          <w:bCs/>
          <w:color w:val="353535"/>
        </w:rPr>
      </w:pPr>
    </w:p>
    <w:p w14:paraId="6154FADC" w14:textId="77777777" w:rsidR="004B4669" w:rsidRDefault="004B4669"/>
    <w:p w14:paraId="4D377681" w14:textId="63CA1CCF" w:rsidR="00CE3E5C" w:rsidRPr="004B4669" w:rsidRDefault="00104316">
      <w:pPr>
        <w:rPr>
          <w:b/>
        </w:rPr>
      </w:pPr>
      <w:r w:rsidRPr="004B4669">
        <w:rPr>
          <w:b/>
        </w:rPr>
        <w:t>Key message</w:t>
      </w:r>
      <w:r w:rsidR="00CE3E5C" w:rsidRPr="004B4669">
        <w:rPr>
          <w:b/>
        </w:rPr>
        <w:t>s</w:t>
      </w:r>
      <w:r w:rsidRPr="004B4669">
        <w:rPr>
          <w:b/>
        </w:rPr>
        <w:t>:</w:t>
      </w:r>
    </w:p>
    <w:p w14:paraId="157C199C" w14:textId="15E963CB" w:rsidR="001B0961" w:rsidRDefault="001B0961" w:rsidP="00104316">
      <w:pPr>
        <w:pStyle w:val="ListParagraph"/>
        <w:numPr>
          <w:ilvl w:val="0"/>
          <w:numId w:val="4"/>
        </w:numPr>
      </w:pPr>
      <w:r>
        <w:t>C</w:t>
      </w:r>
      <w:r w:rsidR="00CE3E5C">
        <w:t xml:space="preserve">limate </w:t>
      </w:r>
      <w:r>
        <w:t>effect explains more variance in surface ∆</w:t>
      </w:r>
      <w:r w:rsidRPr="001B0961">
        <w:rPr>
          <w:vertAlign w:val="superscript"/>
        </w:rPr>
        <w:t>14</w:t>
      </w:r>
      <w:r>
        <w:t>C</w:t>
      </w:r>
      <w:r w:rsidR="00763683">
        <w:t>,</w:t>
      </w:r>
      <w:r>
        <w:t xml:space="preserve"> </w:t>
      </w:r>
      <w:r w:rsidR="00763683">
        <w:t>but</w:t>
      </w:r>
      <w:r>
        <w:t xml:space="preserve"> parent material explains more at depth</w:t>
      </w:r>
    </w:p>
    <w:p w14:paraId="2960B6DD" w14:textId="4770920F" w:rsidR="005D1ED6" w:rsidRDefault="001E34F6" w:rsidP="004B4669">
      <w:pPr>
        <w:pStyle w:val="ListParagraph"/>
        <w:numPr>
          <w:ilvl w:val="0"/>
          <w:numId w:val="4"/>
        </w:numPr>
      </w:pPr>
      <w:r>
        <w:t>P</w:t>
      </w:r>
      <w:r w:rsidR="00104316">
        <w:t>oorly crystalline</w:t>
      </w:r>
      <w:r>
        <w:t xml:space="preserve"> mineral content</w:t>
      </w:r>
      <w:r w:rsidR="00104316">
        <w:t xml:space="preserve"> </w:t>
      </w:r>
      <w:r w:rsidR="00CE3E5C">
        <w:t>is more important than par</w:t>
      </w:r>
      <w:r>
        <w:t>ent material or climate alone for</w:t>
      </w:r>
      <w:r w:rsidR="00CE3E5C">
        <w:t xml:space="preserve"> </w:t>
      </w:r>
      <w:commentRangeStart w:id="2"/>
      <w:r w:rsidR="00104316">
        <w:t>protect</w:t>
      </w:r>
      <w:r w:rsidR="00CE3E5C">
        <w:t>ing</w:t>
      </w:r>
      <w:r w:rsidR="00104316">
        <w:t xml:space="preserve"> soil C from decomposition</w:t>
      </w:r>
      <w:commentRangeEnd w:id="2"/>
      <w:r w:rsidR="00EF2184">
        <w:rPr>
          <w:rStyle w:val="CommentReference"/>
        </w:rPr>
        <w:commentReference w:id="2"/>
      </w:r>
    </w:p>
    <w:p w14:paraId="7E53FA53" w14:textId="77777777" w:rsidR="00B7094E" w:rsidRDefault="00B7094E"/>
    <w:p w14:paraId="4E769F8E" w14:textId="77777777" w:rsidR="004B4669" w:rsidRDefault="004B4669"/>
    <w:p w14:paraId="49949A79" w14:textId="64F6E879" w:rsidR="008345D2" w:rsidRPr="008345D2" w:rsidRDefault="00B7094E">
      <w:pPr>
        <w:rPr>
          <w:b/>
        </w:rPr>
      </w:pPr>
      <w:commentRangeStart w:id="3"/>
      <w:r w:rsidRPr="004B4669">
        <w:rPr>
          <w:b/>
        </w:rPr>
        <w:t>Intro</w:t>
      </w:r>
      <w:r w:rsidR="004B4669" w:rsidRPr="004B4669">
        <w:rPr>
          <w:b/>
        </w:rPr>
        <w:t>duction</w:t>
      </w:r>
      <w:commentRangeEnd w:id="3"/>
      <w:r w:rsidR="008345D2">
        <w:rPr>
          <w:rStyle w:val="CommentReference"/>
        </w:rPr>
        <w:commentReference w:id="3"/>
      </w:r>
    </w:p>
    <w:p w14:paraId="6C0416A3" w14:textId="77777777" w:rsidR="00B7094E" w:rsidRDefault="00B7094E" w:rsidP="00B7094E">
      <w:pPr>
        <w:pStyle w:val="ListParagraph"/>
        <w:numPr>
          <w:ilvl w:val="0"/>
          <w:numId w:val="3"/>
        </w:numPr>
      </w:pPr>
      <w:r>
        <w:t>Climate change effects on soil C will determine whether or not soils continue to be a sink or will become a source in the coming decades</w:t>
      </w:r>
    </w:p>
    <w:p w14:paraId="73E54EF1" w14:textId="77777777" w:rsidR="00B7094E" w:rsidRDefault="00B7094E" w:rsidP="00B7094E">
      <w:pPr>
        <w:pStyle w:val="ListParagraph"/>
        <w:numPr>
          <w:ilvl w:val="1"/>
          <w:numId w:val="3"/>
        </w:numPr>
      </w:pPr>
      <w:r>
        <w:t>Understanding these effects requires understanding soil carbon persistence mechanisms</w:t>
      </w:r>
    </w:p>
    <w:p w14:paraId="3F126AC3" w14:textId="63A48462" w:rsidR="00B7094E" w:rsidRDefault="00B7094E" w:rsidP="00B7094E">
      <w:pPr>
        <w:pStyle w:val="ListParagraph"/>
        <w:numPr>
          <w:ilvl w:val="1"/>
          <w:numId w:val="3"/>
        </w:numPr>
        <w:rPr>
          <w:ins w:id="4" w:author="Susan Trumbore" w:date="2022-02-17T11:21:00Z"/>
        </w:rPr>
      </w:pPr>
      <w:r>
        <w:t>This study specifically looking at parent material, climate, and</w:t>
      </w:r>
      <w:r w:rsidR="00763683">
        <w:t xml:space="preserve"> their</w:t>
      </w:r>
      <w:r>
        <w:t xml:space="preserve"> interaction via weathering</w:t>
      </w:r>
    </w:p>
    <w:p w14:paraId="39779B1D" w14:textId="084EE9EA" w:rsidR="004A75FE" w:rsidRDefault="004A75FE" w:rsidP="00B7094E">
      <w:pPr>
        <w:pStyle w:val="ListParagraph"/>
        <w:numPr>
          <w:ilvl w:val="1"/>
          <w:numId w:val="3"/>
        </w:numPr>
      </w:pPr>
      <w:ins w:id="5" w:author="Susan Trumbore" w:date="2022-02-17T11:21:00Z">
        <w:r>
          <w:t xml:space="preserve">Important to look at deeper parts of soil, given recent </w:t>
        </w:r>
      </w:ins>
      <w:ins w:id="6" w:author="Susan Trumbore" w:date="2022-02-17T11:22:00Z">
        <w:r>
          <w:t>results showing that large stocks of deeper C are vulnerable to change on decadal-centennial timescales</w:t>
        </w:r>
      </w:ins>
    </w:p>
    <w:p w14:paraId="40969461" w14:textId="77777777" w:rsidR="00B7094E" w:rsidRDefault="00B7094E" w:rsidP="00B7094E">
      <w:pPr>
        <w:pStyle w:val="ListParagraph"/>
        <w:numPr>
          <w:ilvl w:val="0"/>
          <w:numId w:val="3"/>
        </w:numPr>
      </w:pPr>
      <w:r>
        <w:t>Climate most important explanatory factor for global variation in C stocks and 14C</w:t>
      </w:r>
    </w:p>
    <w:p w14:paraId="6BC72966" w14:textId="77777777" w:rsidR="00B7094E" w:rsidRDefault="00B7094E" w:rsidP="00B7094E">
      <w:pPr>
        <w:pStyle w:val="ListParagraph"/>
        <w:numPr>
          <w:ilvl w:val="1"/>
          <w:numId w:val="3"/>
        </w:numPr>
      </w:pPr>
      <w:r>
        <w:t>Function of temperature and moisture effect on decomposition rates</w:t>
      </w:r>
    </w:p>
    <w:p w14:paraId="528C17ED" w14:textId="77777777" w:rsidR="00B7094E" w:rsidRDefault="00B7094E" w:rsidP="00B7094E">
      <w:pPr>
        <w:pStyle w:val="ListParagraph"/>
        <w:numPr>
          <w:ilvl w:val="0"/>
          <w:numId w:val="3"/>
        </w:numPr>
      </w:pPr>
      <w:r>
        <w:t>Mineral association attenuates these effects</w:t>
      </w:r>
    </w:p>
    <w:p w14:paraId="637ED243" w14:textId="77777777" w:rsidR="00B7094E" w:rsidRDefault="00B7094E" w:rsidP="00B7094E">
      <w:pPr>
        <w:pStyle w:val="ListParagraph"/>
        <w:numPr>
          <w:ilvl w:val="1"/>
          <w:numId w:val="3"/>
        </w:numPr>
      </w:pPr>
      <w:r>
        <w:t>Examples of decomposition rates different for different parent materials under the same climate conditions</w:t>
      </w:r>
    </w:p>
    <w:p w14:paraId="13553526" w14:textId="77777777" w:rsidR="00B7094E" w:rsidRDefault="00B7094E" w:rsidP="00B7094E">
      <w:pPr>
        <w:pStyle w:val="ListParagraph"/>
        <w:numPr>
          <w:ilvl w:val="1"/>
          <w:numId w:val="3"/>
        </w:numPr>
      </w:pPr>
      <w:r>
        <w:t>Lab and field?</w:t>
      </w:r>
    </w:p>
    <w:p w14:paraId="46E4C05B" w14:textId="6314A2D7" w:rsidR="00B7094E" w:rsidRDefault="00B7094E" w:rsidP="00B7094E">
      <w:pPr>
        <w:pStyle w:val="ListParagraph"/>
        <w:numPr>
          <w:ilvl w:val="1"/>
          <w:numId w:val="3"/>
        </w:numPr>
      </w:pPr>
      <w:r>
        <w:t>E.g....</w:t>
      </w:r>
      <w:ins w:id="7" w:author="Susan Trumbore" w:date="2022-02-17T11:23:00Z">
        <w:r w:rsidR="004A75FE">
          <w:t>include</w:t>
        </w:r>
      </w:ins>
      <w:ins w:id="8" w:author="Susan Trumbore" w:date="2022-02-17T11:22:00Z">
        <w:r w:rsidR="004A75FE">
          <w:t xml:space="preserve"> deep soil warmin</w:t>
        </w:r>
      </w:ins>
      <w:ins w:id="9" w:author="Susan Trumbore" w:date="2022-02-17T11:23:00Z">
        <w:r w:rsidR="004A75FE">
          <w:t>g</w:t>
        </w:r>
      </w:ins>
      <w:ins w:id="10" w:author="Susan Trumbore" w:date="2022-02-17T11:22:00Z">
        <w:r w:rsidR="004A75FE">
          <w:t>?</w:t>
        </w:r>
      </w:ins>
    </w:p>
    <w:p w14:paraId="50B43CD2" w14:textId="77777777" w:rsidR="00B7094E" w:rsidRDefault="00B7094E" w:rsidP="00B7094E">
      <w:pPr>
        <w:pStyle w:val="ListParagraph"/>
        <w:numPr>
          <w:ilvl w:val="0"/>
          <w:numId w:val="3"/>
        </w:numPr>
      </w:pPr>
      <w:r>
        <w:t>Mechanisms of mineral protection and specific minerals, i.e. beyond clay</w:t>
      </w:r>
    </w:p>
    <w:p w14:paraId="2D8E355B" w14:textId="7E7C489E" w:rsidR="00B7094E" w:rsidRDefault="00B7094E" w:rsidP="00B7094E">
      <w:pPr>
        <w:pStyle w:val="ListParagraph"/>
        <w:numPr>
          <w:ilvl w:val="1"/>
          <w:numId w:val="3"/>
        </w:numPr>
      </w:pPr>
      <w:r>
        <w:t>Poorly crystalline minerals in particular</w:t>
      </w:r>
      <w:ins w:id="11" w:author="Susan Trumbore" w:date="2022-02-17T11:24:00Z">
        <w:r w:rsidR="004A75FE">
          <w:t xml:space="preserve"> (</w:t>
        </w:r>
        <w:proofErr w:type="spellStart"/>
        <w:r w:rsidR="004A75FE">
          <w:t>chronosequence</w:t>
        </w:r>
        <w:proofErr w:type="spellEnd"/>
        <w:r w:rsidR="004A75FE">
          <w:t xml:space="preserve"> studies)</w:t>
        </w:r>
      </w:ins>
    </w:p>
    <w:p w14:paraId="43A1C192" w14:textId="62E1727A" w:rsidR="00B7094E" w:rsidRDefault="00B7094E" w:rsidP="00B7094E">
      <w:pPr>
        <w:pStyle w:val="ListParagraph"/>
        <w:numPr>
          <w:ilvl w:val="1"/>
          <w:numId w:val="3"/>
        </w:numPr>
      </w:pPr>
      <w:r>
        <w:t>Develop from interaction of parent material and climate over time, i.e. weathering</w:t>
      </w:r>
    </w:p>
    <w:p w14:paraId="2F8BCBE4" w14:textId="77777777" w:rsidR="00B7094E" w:rsidRDefault="00B7094E" w:rsidP="00B7094E">
      <w:pPr>
        <w:pStyle w:val="ListParagraph"/>
        <w:numPr>
          <w:ilvl w:val="1"/>
          <w:numId w:val="3"/>
        </w:numPr>
      </w:pPr>
      <w:r>
        <w:t>Examples of mechanisms</w:t>
      </w:r>
    </w:p>
    <w:p w14:paraId="6F511A8D" w14:textId="50387014" w:rsidR="00B7094E" w:rsidRDefault="00B5281B" w:rsidP="00B7094E">
      <w:pPr>
        <w:pStyle w:val="ListParagraph"/>
        <w:numPr>
          <w:ilvl w:val="0"/>
          <w:numId w:val="3"/>
        </w:numPr>
      </w:pPr>
      <w:r>
        <w:t xml:space="preserve">Bulk soil </w:t>
      </w:r>
      <w:r w:rsidR="00B7094E">
        <w:t xml:space="preserve">14C as </w:t>
      </w:r>
      <w:r w:rsidR="00414A61">
        <w:t>proxy for age</w:t>
      </w:r>
    </w:p>
    <w:p w14:paraId="1574795A" w14:textId="4ED13863" w:rsidR="00B7094E" w:rsidRDefault="00153690" w:rsidP="00153690">
      <w:pPr>
        <w:pStyle w:val="ListParagraph"/>
        <w:numPr>
          <w:ilvl w:val="1"/>
          <w:numId w:val="3"/>
        </w:numPr>
      </w:pPr>
      <w:r>
        <w:t>Soil C heterogeneity and b</w:t>
      </w:r>
      <w:r w:rsidR="00B7094E">
        <w:t>ulk vs. respired 14C</w:t>
      </w:r>
    </w:p>
    <w:p w14:paraId="3B852FA6" w14:textId="2B70B87F" w:rsidR="004A75FE" w:rsidRDefault="005E0798" w:rsidP="004A75FE">
      <w:pPr>
        <w:pStyle w:val="ListParagraph"/>
        <w:numPr>
          <w:ilvl w:val="1"/>
          <w:numId w:val="3"/>
        </w:numPr>
      </w:pPr>
      <w:r>
        <w:lastRenderedPageBreak/>
        <w:t xml:space="preserve">Respired 14C </w:t>
      </w:r>
      <w:ins w:id="12" w:author="Susan Trumbore" w:date="2022-02-17T11:25:00Z">
        <w:r w:rsidR="004A75FE">
          <w:t>emphasizes</w:t>
        </w:r>
      </w:ins>
      <w:r>
        <w:t xml:space="preserve"> contribution</w:t>
      </w:r>
      <w:ins w:id="13" w:author="Susan Trumbore" w:date="2022-02-17T11:25:00Z">
        <w:r w:rsidR="004A75FE">
          <w:t>s</w:t>
        </w:r>
      </w:ins>
      <w:r>
        <w:t xml:space="preserve"> </w:t>
      </w:r>
      <w:ins w:id="14" w:author="Susan Trumbore" w:date="2022-02-17T11:25:00Z">
        <w:r w:rsidR="004A75FE">
          <w:t xml:space="preserve">from smaller, </w:t>
        </w:r>
      </w:ins>
      <w:r>
        <w:t>fas</w:t>
      </w:r>
      <w:ins w:id="15" w:author="Susan Trumbore" w:date="2022-02-17T11:25:00Z">
        <w:r w:rsidR="004A75FE">
          <w:t>t cycling pools</w:t>
        </w:r>
      </w:ins>
      <w:ins w:id="16" w:author="Susan Trumbore" w:date="2022-02-17T11:26:00Z">
        <w:r w:rsidR="00A82952">
          <w:t xml:space="preserve">. </w:t>
        </w:r>
      </w:ins>
      <w:ins w:id="17" w:author="Susan Trumbore" w:date="2022-02-17T11:27:00Z">
        <w:r w:rsidR="00A82952">
          <w:t>L</w:t>
        </w:r>
      </w:ins>
      <w:ins w:id="18" w:author="Susan Trumbore" w:date="2022-02-17T11:25:00Z">
        <w:r w:rsidR="004A75FE">
          <w:t xml:space="preserve">arger pools that cycle </w:t>
        </w:r>
      </w:ins>
      <w:r>
        <w:t xml:space="preserve">more slowly </w:t>
      </w:r>
      <w:ins w:id="19" w:author="Susan Trumbore" w:date="2022-02-17T11:27:00Z">
        <w:r w:rsidR="00A82952">
          <w:t>dominate mass of bulk soil C but contribute less to respired C fluxes</w:t>
        </w:r>
      </w:ins>
    </w:p>
    <w:p w14:paraId="709A856A" w14:textId="09ACF6E3" w:rsidR="005E0798" w:rsidRDefault="00A82952" w:rsidP="005E0798">
      <w:pPr>
        <w:pStyle w:val="ListParagraph"/>
        <w:numPr>
          <w:ilvl w:val="1"/>
          <w:numId w:val="3"/>
        </w:numPr>
      </w:pPr>
      <w:ins w:id="20" w:author="Susan Trumbore" w:date="2022-02-17T11:27:00Z">
        <w:r>
          <w:t xml:space="preserve">Therefore difference </w:t>
        </w:r>
      </w:ins>
      <w:r w:rsidR="00414A61">
        <w:t xml:space="preserve">between two </w:t>
      </w:r>
      <w:ins w:id="21" w:author="Susan Trumbore" w:date="2022-02-17T11:27:00Z">
        <w:r>
          <w:t xml:space="preserve">provides a measure of the degree </w:t>
        </w:r>
      </w:ins>
      <w:ins w:id="22" w:author="Susan Trumbore" w:date="2022-02-17T11:28:00Z">
        <w:r>
          <w:t>of</w:t>
        </w:r>
      </w:ins>
      <w:r w:rsidR="00414A61">
        <w:t xml:space="preserve"> protection of soil C</w:t>
      </w:r>
      <w:ins w:id="23" w:author="Susan Trumbore" w:date="2022-02-17T11:28:00Z">
        <w:r>
          <w:t xml:space="preserve"> (or presence of C pools that are persistent over centuries-</w:t>
        </w:r>
        <w:proofErr w:type="spellStart"/>
        <w:r>
          <w:t>millennnia</w:t>
        </w:r>
        <w:proofErr w:type="spellEnd"/>
        <w:r>
          <w:t xml:space="preserve"> because of strong mineral protection)</w:t>
        </w:r>
      </w:ins>
    </w:p>
    <w:p w14:paraId="2DE94E9C" w14:textId="6F62B0AE" w:rsidR="00517929" w:rsidRDefault="00517929" w:rsidP="00517929">
      <w:pPr>
        <w:pStyle w:val="ListParagraph"/>
        <w:numPr>
          <w:ilvl w:val="0"/>
          <w:numId w:val="3"/>
        </w:numPr>
      </w:pPr>
      <w:commentRangeStart w:id="24"/>
      <w:r>
        <w:t>Expectations for effects of parent material and climate effects</w:t>
      </w:r>
      <w:commentRangeEnd w:id="24"/>
      <w:r w:rsidR="00A82952">
        <w:rPr>
          <w:rStyle w:val="CommentReference"/>
        </w:rPr>
        <w:commentReference w:id="24"/>
      </w:r>
      <w:ins w:id="25" w:author="Susan Trumbore" w:date="2022-02-17T11:29:00Z">
        <w:r w:rsidR="00A82952">
          <w:t>.</w:t>
        </w:r>
      </w:ins>
    </w:p>
    <w:p w14:paraId="6D904CEC" w14:textId="023858CE" w:rsidR="00517929" w:rsidRDefault="00517929" w:rsidP="00517929">
      <w:pPr>
        <w:pStyle w:val="ListParagraph"/>
        <w:numPr>
          <w:ilvl w:val="1"/>
          <w:numId w:val="3"/>
        </w:numPr>
      </w:pPr>
      <w:r>
        <w:t>Linear models (?)</w:t>
      </w:r>
    </w:p>
    <w:p w14:paraId="2117AE7A" w14:textId="77777777" w:rsidR="00517929" w:rsidRDefault="00517929" w:rsidP="00517929">
      <w:pPr>
        <w:pStyle w:val="ListParagraph"/>
        <w:numPr>
          <w:ilvl w:val="1"/>
          <w:numId w:val="3"/>
        </w:numPr>
      </w:pPr>
      <w:r>
        <w:t>Teaser of findings, importance of weathering for mineral assemblage;</w:t>
      </w:r>
    </w:p>
    <w:p w14:paraId="46B37E79" w14:textId="33B99C73" w:rsidR="00517929" w:rsidRDefault="00F33173" w:rsidP="00517929">
      <w:pPr>
        <w:pStyle w:val="ListParagraph"/>
        <w:numPr>
          <w:ilvl w:val="1"/>
          <w:numId w:val="3"/>
        </w:numPr>
      </w:pPr>
      <w:r>
        <w:t>I</w:t>
      </w:r>
      <w:r w:rsidR="00517929">
        <w:t xml:space="preserve">nteraction of parent material and climate </w:t>
      </w:r>
      <w:r>
        <w:t>key for understanding the variance in</w:t>
      </w:r>
      <w:r w:rsidR="00517929">
        <w:t xml:space="preserve"> 14C of both bulk and respired C</w:t>
      </w:r>
    </w:p>
    <w:p w14:paraId="72B3B759" w14:textId="51B45215" w:rsidR="00F33173" w:rsidRDefault="00F33173" w:rsidP="00517929">
      <w:pPr>
        <w:pStyle w:val="ListParagraph"/>
        <w:numPr>
          <w:ilvl w:val="1"/>
          <w:numId w:val="3"/>
        </w:numPr>
      </w:pPr>
      <w:r>
        <w:t xml:space="preserve">Show how poorly crystalline minerals implicated in soil C protection </w:t>
      </w:r>
    </w:p>
    <w:p w14:paraId="2EC039E3" w14:textId="77777777" w:rsidR="00517929" w:rsidRDefault="00517929" w:rsidP="00517929"/>
    <w:p w14:paraId="157F209E"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Methods</w:t>
      </w:r>
    </w:p>
    <w:p w14:paraId="4912FF73" w14:textId="77777777" w:rsidR="007F2D50" w:rsidRPr="00C4007B" w:rsidRDefault="007F2D50" w:rsidP="007F2D50">
      <w:pPr>
        <w:widowControl w:val="0"/>
        <w:autoSpaceDE w:val="0"/>
        <w:autoSpaceDN w:val="0"/>
        <w:adjustRightInd w:val="0"/>
        <w:rPr>
          <w:rFonts w:ascii="AppleSystemUIFontBold" w:hAnsi="AppleSystemUIFontBold" w:cs="AppleSystemUIFontBold"/>
          <w:bCs/>
          <w:i/>
          <w:color w:val="353535"/>
        </w:rPr>
      </w:pPr>
      <w:r w:rsidRPr="00AA0ECF">
        <w:rPr>
          <w:rFonts w:ascii="AppleSystemUIFontBold" w:hAnsi="AppleSystemUIFontBold" w:cs="AppleSystemUIFontBold"/>
          <w:bCs/>
          <w:i/>
          <w:color w:val="353535"/>
        </w:rPr>
        <w:t>Site description</w:t>
      </w:r>
      <w:r>
        <w:rPr>
          <w:rFonts w:ascii="AppleSystemUIFontBold" w:hAnsi="AppleSystemUIFontBold" w:cs="AppleSystemUIFontBold"/>
          <w:bCs/>
          <w:i/>
          <w:color w:val="353535"/>
        </w:rPr>
        <w:t>s</w:t>
      </w:r>
    </w:p>
    <w:p w14:paraId="78DEC580" w14:textId="74E19AC8" w:rsidR="007F2D50" w:rsidRPr="0057707B" w:rsidRDefault="007F2D50"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We collected samples from 9 sites across a combined gradient of parent material and climate in the Sierra Nevada Mountains of California (Table 1). </w:t>
      </w:r>
      <w:r>
        <w:rPr>
          <w:rFonts w:ascii="AppleSystemUIFont" w:hAnsi="AppleSystemUIFont" w:cs="AppleSystemUIFont"/>
          <w:color w:val="353535"/>
        </w:rPr>
        <w:t xml:space="preserve">These mountains </w:t>
      </w:r>
      <w:ins w:id="26" w:author="Susan Trumbore" w:date="2022-02-17T11:35:00Z">
        <w:r w:rsidR="00AA25D3">
          <w:rPr>
            <w:rFonts w:ascii="AppleSystemUIFont" w:hAnsi="AppleSystemUIFont" w:cs="AppleSystemUIFont"/>
            <w:color w:val="353535"/>
          </w:rPr>
          <w:t>provide</w:t>
        </w:r>
      </w:ins>
      <w:r>
        <w:rPr>
          <w:rFonts w:ascii="AppleSystemUIFont" w:hAnsi="AppleSystemUIFont" w:cs="AppleSystemUIFont"/>
          <w:color w:val="353535"/>
        </w:rPr>
        <w:t xml:space="preserve"> natural </w:t>
      </w:r>
      <w:ins w:id="27" w:author="Susan Trumbore" w:date="2022-02-17T11:36:00Z">
        <w:r w:rsidR="00AA25D3">
          <w:rPr>
            <w:rFonts w:ascii="AppleSystemUIFont" w:hAnsi="AppleSystemUIFont" w:cs="AppleSystemUIFont"/>
            <w:color w:val="353535"/>
          </w:rPr>
          <w:t xml:space="preserve">independent </w:t>
        </w:r>
      </w:ins>
      <w:r>
        <w:rPr>
          <w:rFonts w:ascii="AppleSystemUIFont" w:hAnsi="AppleSystemUIFont" w:cs="AppleSystemUIFont"/>
          <w:color w:val="353535"/>
        </w:rPr>
        <w:t>gradient</w:t>
      </w:r>
      <w:ins w:id="28" w:author="Susan Trumbore" w:date="2022-02-17T11:36:00Z">
        <w:r w:rsidR="00AA25D3">
          <w:rPr>
            <w:rFonts w:ascii="AppleSystemUIFont" w:hAnsi="AppleSystemUIFont" w:cs="AppleSystemUIFont"/>
            <w:color w:val="353535"/>
          </w:rPr>
          <w:t>s</w:t>
        </w:r>
      </w:ins>
      <w:r>
        <w:rPr>
          <w:rFonts w:ascii="AppleSystemUIFont" w:hAnsi="AppleSystemUIFont" w:cs="AppleSystemUIFont"/>
          <w:color w:val="353535"/>
        </w:rPr>
        <w:t xml:space="preserve"> of parent material and mean annual temperature (MAT). Moving from north to south along the cordillera the parent material changes from basalt to andesite to granite, while the change in elevation headed eastward from the Central Valley leads to a decrease in MAT that is consistent for each parent material.</w:t>
      </w:r>
    </w:p>
    <w:p w14:paraId="154BC0D4"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16314C46" w14:textId="77777777" w:rsidR="007F2D50" w:rsidRPr="00A3470C"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 w:hAnsi="AppleSystemUIFont" w:cs="AppleSystemUIFont"/>
          <w:color w:val="353535"/>
        </w:rPr>
        <w:t>Total mean annual precipitation is relatively constant with elevation, but falls mainly as rain at lower elevations, and mainly as snow at higher elevations. There is a slight precipitation gradient running north to south, with MAP of xxx mm yr</w:t>
      </w:r>
      <w:r w:rsidRPr="00A3470C">
        <w:rPr>
          <w:rFonts w:ascii="AppleSystemUIFont" w:hAnsi="AppleSystemUIFont" w:cs="AppleSystemUIFont"/>
          <w:color w:val="353535"/>
          <w:vertAlign w:val="superscript"/>
        </w:rPr>
        <w:t>-1</w:t>
      </w:r>
      <w:r>
        <w:rPr>
          <w:rFonts w:ascii="AppleSystemUIFont" w:hAnsi="AppleSystemUIFont" w:cs="AppleSystemUIFont"/>
          <w:color w:val="353535"/>
        </w:rPr>
        <w:t xml:space="preserve"> averaged across the basalt sites in the north, xxx mm yr</w:t>
      </w:r>
      <w:r w:rsidRPr="00A3470C">
        <w:rPr>
          <w:rFonts w:ascii="AppleSystemUIFont" w:hAnsi="AppleSystemUIFont" w:cs="AppleSystemUIFont"/>
          <w:color w:val="353535"/>
          <w:vertAlign w:val="superscript"/>
        </w:rPr>
        <w:t>-1</w:t>
      </w:r>
      <w:r>
        <w:rPr>
          <w:rFonts w:ascii="AppleSystemUIFont" w:hAnsi="AppleSystemUIFont" w:cs="AppleSystemUIFont"/>
          <w:color w:val="353535"/>
        </w:rPr>
        <w:t xml:space="preserve"> for the andesitic sites, and xxx mm yr</w:t>
      </w:r>
      <w:r w:rsidRPr="00A3470C">
        <w:rPr>
          <w:rFonts w:ascii="AppleSystemUIFont" w:hAnsi="AppleSystemUIFont" w:cs="AppleSystemUIFont"/>
          <w:color w:val="353535"/>
          <w:vertAlign w:val="superscript"/>
        </w:rPr>
        <w:t>-1</w:t>
      </w:r>
      <w:r>
        <w:rPr>
          <w:rFonts w:ascii="AppleSystemUIFont" w:hAnsi="AppleSystemUIFont" w:cs="AppleSystemUIFont"/>
          <w:color w:val="353535"/>
          <w:vertAlign w:val="superscript"/>
        </w:rPr>
        <w:t xml:space="preserve"> </w:t>
      </w:r>
      <w:r>
        <w:rPr>
          <w:rFonts w:ascii="AppleSystemUIFont" w:hAnsi="AppleSystemUIFont" w:cs="AppleSystemUIFont"/>
          <w:color w:val="353535"/>
        </w:rPr>
        <w:t>for the granodiorite sites in the south.</w:t>
      </w:r>
    </w:p>
    <w:p w14:paraId="7C47E94D"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6DCE20F0"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Vegetation at the study sites is typical of the Sierra Mixed Conifer habitat (</w:t>
      </w:r>
      <w:r w:rsidRPr="00DA2561">
        <w:rPr>
          <w:rFonts w:ascii="AppleSystemUIFont" w:hAnsi="AppleSystemUIFont" w:cs="AppleSystemUIFont"/>
          <w:i/>
          <w:color w:val="353535"/>
        </w:rPr>
        <w:t>Parker, I., and W. J. Matyas. 1981. CALVEG: a classification of Californian vegetation. U.S. Dep. Agric., For. Serv., Reg. Ecol. Group, San Francisco.)</w:t>
      </w:r>
      <w:r w:rsidRPr="00DA2561">
        <w:rPr>
          <w:rFonts w:ascii="AppleSystemUIFont" w:hAnsi="AppleSystemUIFont" w:cs="AppleSystemUIFont"/>
          <w:color w:val="353535"/>
        </w:rPr>
        <w:t>.</w:t>
      </w:r>
      <w:r>
        <w:rPr>
          <w:rFonts w:ascii="AppleSystemUIFont" w:hAnsi="AppleSystemUIFont" w:cs="AppleSystemUIFont"/>
          <w:color w:val="353535"/>
        </w:rPr>
        <w:t xml:space="preserve"> All of the sites are forested and dominated by conifers, although the species composition changes along with climate. Tree species at the lowest elevation, “warm”, sites are predominantly </w:t>
      </w:r>
      <w:r>
        <w:rPr>
          <w:rFonts w:ascii="AppleSystemUIFont" w:hAnsi="AppleSystemUIFont" w:cs="AppleSystemUIFont"/>
          <w:i/>
          <w:color w:val="353535"/>
        </w:rPr>
        <w:t>Pinus</w:t>
      </w:r>
      <w:r w:rsidRPr="0057707B">
        <w:rPr>
          <w:rFonts w:ascii="AppleSystemUIFont" w:hAnsi="AppleSystemUIFont" w:cs="AppleSystemUIFont"/>
          <w:i/>
          <w:color w:val="353535"/>
        </w:rPr>
        <w:t xml:space="preserve"> ponderosa</w:t>
      </w:r>
      <w:r>
        <w:rPr>
          <w:rFonts w:ascii="AppleSystemUIFont" w:hAnsi="AppleSystemUIFont" w:cs="AppleSystemUIFont"/>
          <w:color w:val="353535"/>
        </w:rPr>
        <w:t xml:space="preserve"> mixed with lesser amounts of </w:t>
      </w:r>
      <w:r w:rsidRPr="0057707B">
        <w:rPr>
          <w:rFonts w:ascii="AppleSystemUIFont" w:hAnsi="AppleSystemUIFont" w:cs="AppleSystemUIFont"/>
          <w:i/>
          <w:color w:val="353535"/>
        </w:rPr>
        <w:t xml:space="preserve">Quercus </w:t>
      </w:r>
      <w:r w:rsidRPr="00D202A4">
        <w:rPr>
          <w:rFonts w:ascii="AppleSystemUIFont" w:hAnsi="AppleSystemUIFont" w:cs="AppleSystemUIFont"/>
          <w:color w:val="353535"/>
        </w:rPr>
        <w:t>sp</w:t>
      </w:r>
      <w:r>
        <w:rPr>
          <w:rFonts w:ascii="AppleSystemUIFont" w:hAnsi="AppleSystemUIFont" w:cs="AppleSystemUIFont"/>
          <w:color w:val="353535"/>
        </w:rPr>
        <w:t xml:space="preserve">p. The canopy species at the mid-elevation cool sites is comprised primarily of </w:t>
      </w:r>
      <w:r w:rsidRPr="0057707B">
        <w:rPr>
          <w:rFonts w:ascii="AppleSystemUIFont" w:hAnsi="AppleSystemUIFont" w:cs="AppleSystemUIFont"/>
          <w:i/>
          <w:color w:val="353535"/>
        </w:rPr>
        <w:t>Abies concolor</w:t>
      </w:r>
      <w:r>
        <w:rPr>
          <w:rFonts w:ascii="AppleSystemUIFont" w:hAnsi="AppleSystemUIFont" w:cs="AppleSystemUIFont"/>
          <w:color w:val="353535"/>
        </w:rPr>
        <w:t xml:space="preserve"> and </w:t>
      </w:r>
      <w:r w:rsidRPr="0057707B">
        <w:rPr>
          <w:rFonts w:ascii="AppleSystemUIFont" w:hAnsi="AppleSystemUIFont" w:cs="AppleSystemUIFont"/>
          <w:i/>
          <w:color w:val="353535"/>
        </w:rPr>
        <w:t xml:space="preserve">Pinus </w:t>
      </w:r>
      <w:proofErr w:type="spellStart"/>
      <w:r w:rsidRPr="0057707B">
        <w:rPr>
          <w:rFonts w:ascii="AppleSystemUIFont" w:hAnsi="AppleSystemUIFont" w:cs="AppleSystemUIFont"/>
          <w:i/>
          <w:color w:val="353535"/>
        </w:rPr>
        <w:t>lambertiana</w:t>
      </w:r>
      <w:proofErr w:type="spellEnd"/>
      <w:r>
        <w:rPr>
          <w:rFonts w:ascii="AppleSystemUIFont" w:hAnsi="AppleSystemUIFont" w:cs="AppleSystemUIFont"/>
          <w:color w:val="353535"/>
        </w:rPr>
        <w:t xml:space="preserve">, while </w:t>
      </w:r>
      <w:r w:rsidRPr="00DA2561">
        <w:rPr>
          <w:rFonts w:ascii="AppleSystemUIFont" w:hAnsi="AppleSystemUIFont" w:cs="AppleSystemUIFont"/>
          <w:i/>
          <w:color w:val="353535"/>
        </w:rPr>
        <w:t xml:space="preserve">Abies </w:t>
      </w:r>
      <w:proofErr w:type="spellStart"/>
      <w:r>
        <w:rPr>
          <w:rFonts w:ascii="AppleSystemUIFont" w:hAnsi="AppleSystemUIFont" w:cs="AppleSystemUIFont"/>
          <w:i/>
          <w:color w:val="353535"/>
        </w:rPr>
        <w:t>magnifica</w:t>
      </w:r>
      <w:proofErr w:type="spellEnd"/>
      <w:r>
        <w:rPr>
          <w:rFonts w:ascii="AppleSystemUIFont" w:hAnsi="AppleSystemUIFont" w:cs="AppleSystemUIFont"/>
          <w:color w:val="353535"/>
        </w:rPr>
        <w:t xml:space="preserve"> is the dominant species at the highest elevation “cold” sites. Species present at all sites include </w:t>
      </w:r>
      <w:proofErr w:type="spellStart"/>
      <w:r w:rsidRPr="000C1CB0">
        <w:rPr>
          <w:rFonts w:ascii="AppleSystemUIFont" w:hAnsi="AppleSystemUIFont" w:cs="AppleSystemUIFont"/>
          <w:i/>
          <w:color w:val="353535"/>
        </w:rPr>
        <w:t>Calocedrus</w:t>
      </w:r>
      <w:proofErr w:type="spellEnd"/>
      <w:r w:rsidRPr="000C1CB0">
        <w:rPr>
          <w:rFonts w:ascii="AppleSystemUIFont" w:hAnsi="AppleSystemUIFont" w:cs="AppleSystemUIFont"/>
          <w:i/>
          <w:color w:val="353535"/>
        </w:rPr>
        <w:t xml:space="preserve"> </w:t>
      </w:r>
      <w:proofErr w:type="spellStart"/>
      <w:r w:rsidRPr="000C1CB0">
        <w:rPr>
          <w:rFonts w:ascii="AppleSystemUIFont" w:hAnsi="AppleSystemUIFont" w:cs="AppleSystemUIFont"/>
          <w:i/>
          <w:color w:val="353535"/>
        </w:rPr>
        <w:t>decurrens</w:t>
      </w:r>
      <w:proofErr w:type="spellEnd"/>
      <w:r>
        <w:rPr>
          <w:rFonts w:ascii="AppleSystemUIFont" w:hAnsi="AppleSystemUIFont" w:cs="AppleSystemUIFont"/>
          <w:color w:val="353535"/>
        </w:rPr>
        <w:t xml:space="preserve"> in the canopy, the shrubs </w:t>
      </w:r>
      <w:r w:rsidRPr="00D202A4">
        <w:rPr>
          <w:rFonts w:ascii="AppleSystemUIFont" w:hAnsi="AppleSystemUIFont" w:cs="AppleSystemUIFont"/>
          <w:i/>
          <w:color w:val="353535"/>
        </w:rPr>
        <w:t xml:space="preserve">Arctostaphylos </w:t>
      </w:r>
      <w:r w:rsidRPr="00D202A4">
        <w:rPr>
          <w:rFonts w:ascii="AppleSystemUIFont" w:hAnsi="AppleSystemUIFont" w:cs="AppleSystemUIFont"/>
          <w:color w:val="353535"/>
        </w:rPr>
        <w:t>sp</w:t>
      </w:r>
      <w:r>
        <w:rPr>
          <w:rFonts w:ascii="AppleSystemUIFont" w:hAnsi="AppleSystemUIFont" w:cs="AppleSystemUIFont"/>
          <w:color w:val="353535"/>
        </w:rPr>
        <w:t xml:space="preserve">p., </w:t>
      </w:r>
      <w:proofErr w:type="spellStart"/>
      <w:r w:rsidRPr="0057707B">
        <w:rPr>
          <w:rFonts w:ascii="AppleSystemUIFont" w:hAnsi="AppleSystemUIFont" w:cs="AppleSystemUIFont"/>
          <w:i/>
          <w:color w:val="353535"/>
        </w:rPr>
        <w:t>Chamaebatia</w:t>
      </w:r>
      <w:proofErr w:type="spellEnd"/>
      <w:r w:rsidRPr="0057707B">
        <w:rPr>
          <w:rFonts w:ascii="AppleSystemUIFont" w:hAnsi="AppleSystemUIFont" w:cs="AppleSystemUIFont"/>
          <w:i/>
          <w:color w:val="353535"/>
        </w:rPr>
        <w:t xml:space="preserve"> </w:t>
      </w:r>
      <w:proofErr w:type="spellStart"/>
      <w:r w:rsidRPr="0057707B">
        <w:rPr>
          <w:rFonts w:ascii="AppleSystemUIFont" w:hAnsi="AppleSystemUIFont" w:cs="AppleSystemUIFont"/>
          <w:i/>
          <w:color w:val="353535"/>
        </w:rPr>
        <w:t>foliolosa</w:t>
      </w:r>
      <w:proofErr w:type="spellEnd"/>
      <w:r>
        <w:rPr>
          <w:rFonts w:ascii="AppleSystemUIFont" w:hAnsi="AppleSystemUIFont" w:cs="AppleSystemUIFont"/>
          <w:color w:val="353535"/>
        </w:rPr>
        <w:t xml:space="preserve">, and </w:t>
      </w:r>
      <w:r w:rsidRPr="00DA2561">
        <w:rPr>
          <w:rFonts w:ascii="AppleSystemUIFont" w:hAnsi="AppleSystemUIFont" w:cs="AppleSystemUIFont"/>
          <w:i/>
          <w:color w:val="353535"/>
        </w:rPr>
        <w:t>Ceanothus</w:t>
      </w:r>
      <w:r>
        <w:rPr>
          <w:rFonts w:ascii="AppleSystemUIFont" w:hAnsi="AppleSystemUIFont" w:cs="AppleSystemUIFont"/>
          <w:color w:val="353535"/>
        </w:rPr>
        <w:t xml:space="preserve"> spp. to varying degrees, and ground cover of grasses and forbs.</w:t>
      </w:r>
    </w:p>
    <w:p w14:paraId="17D27BAB"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00DF18EE" w14:textId="77777777" w:rsidR="007F2D50" w:rsidRPr="00AA0ECF" w:rsidRDefault="007F2D50" w:rsidP="007F2D50">
      <w:pPr>
        <w:widowControl w:val="0"/>
        <w:autoSpaceDE w:val="0"/>
        <w:autoSpaceDN w:val="0"/>
        <w:adjustRightInd w:val="0"/>
        <w:rPr>
          <w:rFonts w:ascii="AppleSystemUIFontBold" w:hAnsi="AppleSystemUIFontBold" w:cs="AppleSystemUIFontBold"/>
          <w:bCs/>
          <w:i/>
          <w:color w:val="353535"/>
        </w:rPr>
      </w:pPr>
      <w:r w:rsidRPr="00AA0ECF">
        <w:rPr>
          <w:rFonts w:ascii="AppleSystemUIFontBold" w:hAnsi="AppleSystemUIFontBold" w:cs="AppleSystemUIFontBold"/>
          <w:bCs/>
          <w:i/>
          <w:color w:val="353535"/>
        </w:rPr>
        <w:t>Sample collection</w:t>
      </w:r>
    </w:p>
    <w:p w14:paraId="09CC12B8"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Site locations were initially established in 2001 by C. Rasmussen (Rasmussen et al., 2006), and resampled in 2009 (Rasmussen et al., 2018). We returned in late September of 2019 to collect samples for this study. Sites were located using GPS and geospatial coordinates recorded during site establishment. At each site we dug </w:t>
      </w:r>
      <w:r>
        <w:rPr>
          <w:rFonts w:ascii="AppleSystemUIFont" w:hAnsi="AppleSystemUIFont" w:cs="AppleSystemUIFont"/>
          <w:color w:val="353535"/>
        </w:rPr>
        <w:lastRenderedPageBreak/>
        <w:t xml:space="preserve">three replicate pits down to a depth of 0.3m. Prior to sample collection we compared the soil profiles to the </w:t>
      </w:r>
      <w:proofErr w:type="spellStart"/>
      <w:r>
        <w:rPr>
          <w:rFonts w:ascii="AppleSystemUIFont" w:hAnsi="AppleSystemUIFont" w:cs="AppleSystemUIFont"/>
          <w:color w:val="353535"/>
        </w:rPr>
        <w:t>pedon</w:t>
      </w:r>
      <w:proofErr w:type="spellEnd"/>
      <w:r>
        <w:rPr>
          <w:rFonts w:ascii="AppleSystemUIFont" w:hAnsi="AppleSystemUIFont" w:cs="AppleSystemUIFont"/>
          <w:color w:val="353535"/>
        </w:rPr>
        <w:t xml:space="preserve"> descriptions from the previous sampling campaigns. After confirming profiles were comparable we collected samples from the pit sidewalls in 0.1m increments for each of the three pits. We also measured the depth of the litter layer and collected representative litter samples from each site.</w:t>
      </w:r>
    </w:p>
    <w:p w14:paraId="74F6CF6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3B803884" w14:textId="77777777" w:rsidR="007F2D50" w:rsidRPr="001C12CC" w:rsidRDefault="007F2D50" w:rsidP="007F2D50">
      <w:pPr>
        <w:widowControl w:val="0"/>
        <w:autoSpaceDE w:val="0"/>
        <w:autoSpaceDN w:val="0"/>
        <w:adjustRightInd w:val="0"/>
        <w:rPr>
          <w:rFonts w:ascii="AppleSystemUIFont" w:hAnsi="AppleSystemUIFont" w:cs="AppleSystemUIFont"/>
          <w:i/>
          <w:color w:val="353535"/>
        </w:rPr>
      </w:pPr>
      <w:r w:rsidRPr="001C12CC">
        <w:rPr>
          <w:rFonts w:ascii="AppleSystemUIFont" w:hAnsi="AppleSystemUIFont" w:cs="AppleSystemUIFont"/>
          <w:i/>
          <w:color w:val="353535"/>
        </w:rPr>
        <w:t>Spline fitting</w:t>
      </w:r>
    </w:p>
    <w:p w14:paraId="4104ECC1" w14:textId="77777777" w:rsidR="007F2D50" w:rsidRDefault="007F2D50" w:rsidP="007F2D50">
      <w:pPr>
        <w:widowControl w:val="0"/>
        <w:autoSpaceDE w:val="0"/>
        <w:autoSpaceDN w:val="0"/>
        <w:adjustRightInd w:val="0"/>
        <w:rPr>
          <w:rFonts w:ascii="AppleSystemUIFont" w:hAnsi="AppleSystemUIFont" w:cs="AppleSystemUIFont"/>
          <w:color w:val="353535"/>
        </w:rPr>
      </w:pPr>
      <w:commentRangeStart w:id="29"/>
      <w:r>
        <w:rPr>
          <w:rFonts w:ascii="AppleSystemUIFont" w:hAnsi="AppleSystemUIFont" w:cs="AppleSystemUIFont"/>
          <w:color w:val="353535"/>
        </w:rPr>
        <w:t xml:space="preserve">Soils collected in 2001 and 2009 were sampled by horizon, while soils collected in 2019 were sampled by depth. We were motivated to use consistent depth </w:t>
      </w:r>
      <w:commentRangeEnd w:id="29"/>
      <w:r w:rsidR="001C7DAB">
        <w:rPr>
          <w:rStyle w:val="CommentReference"/>
        </w:rPr>
        <w:commentReference w:id="29"/>
      </w:r>
      <w:r>
        <w:rPr>
          <w:rFonts w:ascii="AppleSystemUIFont" w:hAnsi="AppleSystemUIFont" w:cs="AppleSystemUIFont"/>
          <w:color w:val="353535"/>
        </w:rPr>
        <w:t xml:space="preserve">increments across sites because of the strong correlation between depth and 14C. In order to make the horizon and depth-based measurements comparable, we fit a mass-preserving quadratic spline to the 2001 and 2009 profiles in order to convert soil property data to the equivalent depth increments sampled in 2019 (Bishop et al., 2001). We used the </w:t>
      </w:r>
      <w:proofErr w:type="spellStart"/>
      <w:r>
        <w:rPr>
          <w:rFonts w:ascii="AppleSystemUIFont" w:hAnsi="AppleSystemUIFont" w:cs="AppleSystemUIFont"/>
          <w:color w:val="353535"/>
        </w:rPr>
        <w:t>mpspline</w:t>
      </w:r>
      <w:proofErr w:type="spellEnd"/>
      <w:r>
        <w:rPr>
          <w:rFonts w:ascii="AppleSystemUIFont" w:hAnsi="AppleSystemUIFont" w:cs="AppleSystemUIFont"/>
          <w:color w:val="353535"/>
        </w:rPr>
        <w:t xml:space="preserve"> function of the GSIF package in R, with a </w:t>
      </w:r>
      <w:proofErr w:type="spellStart"/>
      <w:r>
        <w:rPr>
          <w:rFonts w:ascii="AppleSystemUIFont" w:hAnsi="AppleSystemUIFont" w:cs="AppleSystemUIFont"/>
          <w:color w:val="353535"/>
        </w:rPr>
        <w:t>lamba</w:t>
      </w:r>
      <w:proofErr w:type="spellEnd"/>
      <w:r>
        <w:rPr>
          <w:rFonts w:ascii="AppleSystemUIFont" w:hAnsi="AppleSystemUIFont" w:cs="AppleSystemUIFont"/>
          <w:color w:val="353535"/>
        </w:rPr>
        <w:t xml:space="preserve"> value of 0.1 (</w:t>
      </w:r>
      <w:proofErr w:type="spellStart"/>
      <w:r>
        <w:rPr>
          <w:rFonts w:ascii="AppleSystemUIFont" w:hAnsi="AppleSystemUIFont" w:cs="AppleSystemUIFont"/>
          <w:color w:val="353535"/>
        </w:rPr>
        <w:t>Hengl</w:t>
      </w:r>
      <w:proofErr w:type="spellEnd"/>
      <w:r>
        <w:rPr>
          <w:rFonts w:ascii="AppleSystemUIFont" w:hAnsi="AppleSystemUIFont" w:cs="AppleSystemUIFont"/>
          <w:color w:val="353535"/>
        </w:rPr>
        <w:t xml:space="preserve"> 2019). </w:t>
      </w:r>
    </w:p>
    <w:p w14:paraId="74FB88E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70C09348" w14:textId="77777777" w:rsidR="007F2D50" w:rsidRPr="009F19F7" w:rsidRDefault="007F2D50" w:rsidP="007F2D50">
      <w:pPr>
        <w:widowControl w:val="0"/>
        <w:autoSpaceDE w:val="0"/>
        <w:autoSpaceDN w:val="0"/>
        <w:adjustRightInd w:val="0"/>
        <w:rPr>
          <w:rFonts w:ascii="AppleSystemUIFont" w:hAnsi="AppleSystemUIFont" w:cs="AppleSystemUIFont"/>
          <w:i/>
          <w:color w:val="353535"/>
        </w:rPr>
      </w:pPr>
      <w:r w:rsidRPr="009F19F7">
        <w:rPr>
          <w:rFonts w:ascii="AppleSystemUIFont" w:hAnsi="AppleSystemUIFont" w:cs="AppleSystemUIFont"/>
          <w:i/>
          <w:color w:val="353535"/>
        </w:rPr>
        <w:t>Incubations</w:t>
      </w:r>
    </w:p>
    <w:p w14:paraId="26DF315C"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Laboratory soil incubations were performed on composite samples from the three replicate </w:t>
      </w:r>
      <w:proofErr w:type="spellStart"/>
      <w:r>
        <w:rPr>
          <w:rFonts w:ascii="AppleSystemUIFont" w:hAnsi="AppleSystemUIFont" w:cs="AppleSystemUIFont"/>
          <w:color w:val="353535"/>
        </w:rPr>
        <w:t>pedons</w:t>
      </w:r>
      <w:proofErr w:type="spellEnd"/>
      <w:r>
        <w:rPr>
          <w:rFonts w:ascii="AppleSystemUIFont" w:hAnsi="AppleSystemUIFont" w:cs="AppleSystemUIFont"/>
          <w:color w:val="353535"/>
        </w:rPr>
        <w:t xml:space="preserve"> sampled at each site. We composited and incubated each depth increment (0-10cm, 10-20cm, 20-30cm) separately in 1 L glass mason jars fitted with sampling ports in the lids. Incubations were performed in duplicate. Prior to the start of incubations we adjusted the soil moisture content to 60% of water holding capacity (WHC). We defined WHC as the gravimetric water content of water-saturated soil placed in mesh-covered (50µm) tubes (50ml) weighed after draining for 30 minutes on a bed of fine sand. Following rewetting we allowed the soils to respire for one week before closing the jars. Incubations proceeded until CO</w:t>
      </w:r>
      <w:r w:rsidRPr="005F2536">
        <w:rPr>
          <w:rFonts w:ascii="AppleSystemUIFont" w:hAnsi="AppleSystemUIFont" w:cs="AppleSystemUIFont"/>
          <w:color w:val="353535"/>
          <w:vertAlign w:val="subscript"/>
        </w:rPr>
        <w:t>2</w:t>
      </w:r>
      <w:r>
        <w:rPr>
          <w:rFonts w:ascii="AppleSystemUIFont" w:hAnsi="AppleSystemUIFont" w:cs="AppleSystemUIFont"/>
          <w:color w:val="353535"/>
        </w:rPr>
        <w:t xml:space="preserve"> concentrations in the jar headspace reached approximately 10,000 ppm, at which point we collected a 400ml gas subsample for </w:t>
      </w:r>
      <w:proofErr w:type="spellStart"/>
      <w:r>
        <w:rPr>
          <w:rFonts w:ascii="AppleSystemUIFont" w:hAnsi="AppleSystemUIFont" w:cs="AppleSystemUIFont"/>
          <w:color w:val="353535"/>
        </w:rPr>
        <w:t>radicocarbon</w:t>
      </w:r>
      <w:proofErr w:type="spellEnd"/>
      <w:r>
        <w:rPr>
          <w:rFonts w:ascii="AppleSystemUIFont" w:hAnsi="AppleSystemUIFont" w:cs="AppleSystemUIFont"/>
          <w:color w:val="353535"/>
        </w:rPr>
        <w:t xml:space="preserve"> analysis. Gas samples were collected with pre-evacuated stainless-steel (</w:t>
      </w:r>
      <w:proofErr w:type="spellStart"/>
      <w:r>
        <w:rPr>
          <w:rFonts w:ascii="AppleSystemUIFont" w:hAnsi="AppleSystemUIFont" w:cs="AppleSystemUIFont"/>
          <w:color w:val="353535"/>
        </w:rPr>
        <w:t>Restec</w:t>
      </w:r>
      <w:proofErr w:type="spellEnd"/>
      <w:r>
        <w:rPr>
          <w:rFonts w:ascii="AppleSystemUIFont" w:hAnsi="AppleSystemUIFont" w:cs="AppleSystemUIFont"/>
          <w:color w:val="353535"/>
        </w:rPr>
        <w:t>) vacuum canisters. All incubations were performed in the dark at 20°C.</w:t>
      </w:r>
    </w:p>
    <w:p w14:paraId="5B75682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422A19FB" w14:textId="77777777" w:rsidR="007F2D50" w:rsidRDefault="007F2D50" w:rsidP="007F2D50">
      <w:pPr>
        <w:widowControl w:val="0"/>
        <w:autoSpaceDE w:val="0"/>
        <w:autoSpaceDN w:val="0"/>
        <w:adjustRightInd w:val="0"/>
        <w:rPr>
          <w:rFonts w:ascii="AppleSystemUIFont" w:hAnsi="AppleSystemUIFont" w:cs="AppleSystemUIFont"/>
          <w:i/>
          <w:color w:val="353535"/>
        </w:rPr>
      </w:pPr>
      <w:r>
        <w:rPr>
          <w:rFonts w:ascii="AppleSystemUIFont" w:hAnsi="AppleSystemUIFont" w:cs="AppleSystemUIFont"/>
          <w:i/>
          <w:color w:val="353535"/>
        </w:rPr>
        <w:t>Soil Physical Analyses and Mineral Characterization</w:t>
      </w:r>
    </w:p>
    <w:p w14:paraId="64337C49"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Data on soil particle size distributions, bulk density, and mineral characterization were obtained from previously published analyses of samples collected at the study sites in 2001 and 2009 (Rasmussen et al. 2006, Rasmussen et al., 2018). Both qualitative and quantitative approaches were used to characterize soil mineral assemblages, including X-ray diffraction (XRD) for the clay (&lt;2µm) fraction, atomic absorption spectroscopy, and non-sequential selective dissolution. Details on these analyses are provided by Rasmussen et al. (20XX). In this study we use the amount of iron selectively dissolved from bulk soils by acid ammonium-oxalate and citrate dithionite as proxies for the quantity of poorly crystalline and crystalline minerals, respectively.</w:t>
      </w:r>
    </w:p>
    <w:p w14:paraId="2633EF03"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31650E8C" w14:textId="77777777" w:rsidR="007F2D50" w:rsidRPr="009F19F7" w:rsidRDefault="007F2D50" w:rsidP="007F2D50">
      <w:pPr>
        <w:widowControl w:val="0"/>
        <w:autoSpaceDE w:val="0"/>
        <w:autoSpaceDN w:val="0"/>
        <w:adjustRightInd w:val="0"/>
        <w:rPr>
          <w:rFonts w:ascii="AppleSystemUIFont" w:hAnsi="AppleSystemUIFont" w:cs="AppleSystemUIFont"/>
          <w:i/>
          <w:color w:val="353535"/>
        </w:rPr>
      </w:pPr>
      <w:r w:rsidRPr="009F19F7">
        <w:rPr>
          <w:rFonts w:ascii="AppleSystemUIFont" w:hAnsi="AppleSystemUIFont" w:cs="AppleSystemUIFont"/>
          <w:i/>
          <w:color w:val="353535"/>
        </w:rPr>
        <w:t>Carbon, Nitrogen, and Radiocarbon Analysis</w:t>
      </w:r>
    </w:p>
    <w:p w14:paraId="0CEBDD24"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Total carbon and nitrogen content was determined by dry combustion (</w:t>
      </w:r>
      <w:r w:rsidRPr="005F2536">
        <w:rPr>
          <w:rFonts w:ascii="AppleSystemUIFont" w:hAnsi="AppleSystemUIFont" w:cs="AppleSystemUIFont"/>
          <w:color w:val="353535"/>
        </w:rPr>
        <w:t>Vario Max, Elementar Analysensysteme GmbH)</w:t>
      </w:r>
      <w:r>
        <w:rPr>
          <w:rFonts w:ascii="AppleSystemUIFont" w:hAnsi="AppleSystemUIFont" w:cs="AppleSystemUIFont"/>
          <w:color w:val="353535"/>
        </w:rPr>
        <w:t xml:space="preserve"> on finely ground soils (Retch MM400). For </w:t>
      </w:r>
      <w:r>
        <w:rPr>
          <w:rFonts w:ascii="AppleSystemUIFont" w:hAnsi="AppleSystemUIFont" w:cs="AppleSystemUIFont"/>
          <w:color w:val="353535"/>
        </w:rPr>
        <w:lastRenderedPageBreak/>
        <w:t>radiocarbon analysis, we first purified CO</w:t>
      </w:r>
      <w:r w:rsidRPr="001C7ABC">
        <w:rPr>
          <w:rFonts w:ascii="AppleSystemUIFont" w:hAnsi="AppleSystemUIFont" w:cs="AppleSystemUIFont"/>
          <w:color w:val="353535"/>
          <w:vertAlign w:val="subscript"/>
        </w:rPr>
        <w:t>2</w:t>
      </w:r>
      <w:r>
        <w:rPr>
          <w:rFonts w:ascii="AppleSystemUIFont" w:hAnsi="AppleSystemUIFont" w:cs="AppleSystemUIFont"/>
          <w:color w:val="353535"/>
        </w:rPr>
        <w:t xml:space="preserve"> from incubation flask samples and combusted soil samples on a vacuum line using liquid N</w:t>
      </w:r>
      <w:r w:rsidRPr="001C7ABC">
        <w:rPr>
          <w:rFonts w:ascii="AppleSystemUIFont" w:hAnsi="AppleSystemUIFont" w:cs="AppleSystemUIFont"/>
          <w:color w:val="353535"/>
          <w:vertAlign w:val="subscript"/>
        </w:rPr>
        <w:t>2</w:t>
      </w:r>
      <w:r>
        <w:rPr>
          <w:rFonts w:ascii="AppleSystemUIFont" w:hAnsi="AppleSystemUIFont" w:cs="AppleSystemUIFont"/>
          <w:color w:val="353535"/>
        </w:rPr>
        <w:t>. Following purification, samples were graphitized with an iron catalyst under an H</w:t>
      </w:r>
      <w:r w:rsidRPr="001C7ABC">
        <w:rPr>
          <w:rFonts w:ascii="AppleSystemUIFont" w:hAnsi="AppleSystemUIFont" w:cs="AppleSystemUIFont"/>
          <w:color w:val="353535"/>
          <w:vertAlign w:val="subscript"/>
        </w:rPr>
        <w:t>2</w:t>
      </w:r>
      <w:r>
        <w:rPr>
          <w:rFonts w:ascii="AppleSystemUIFont" w:hAnsi="AppleSystemUIFont" w:cs="AppleSystemUIFont"/>
          <w:color w:val="353535"/>
        </w:rPr>
        <w:t xml:space="preserve"> enriched atmosphere at 550°C. Radiocarbon content was then measured by accelerator mass spectrometry (</w:t>
      </w:r>
      <w:proofErr w:type="spellStart"/>
      <w:r>
        <w:rPr>
          <w:rFonts w:eastAsia="Times New Roman"/>
        </w:rPr>
        <w:t>Micadas</w:t>
      </w:r>
      <w:proofErr w:type="spellEnd"/>
      <w:r>
        <w:rPr>
          <w:rFonts w:eastAsia="Times New Roman"/>
        </w:rPr>
        <w:t xml:space="preserve">, </w:t>
      </w:r>
      <w:proofErr w:type="spellStart"/>
      <w:r>
        <w:rPr>
          <w:rFonts w:eastAsia="Times New Roman"/>
        </w:rPr>
        <w:t>Ionplus</w:t>
      </w:r>
      <w:proofErr w:type="spellEnd"/>
      <w:r>
        <w:rPr>
          <w:rFonts w:eastAsia="Times New Roman"/>
        </w:rPr>
        <w:t>, Switzerland</w:t>
      </w:r>
      <w:r>
        <w:rPr>
          <w:rFonts w:ascii="AppleSystemUIFont" w:hAnsi="AppleSystemUIFont" w:cs="AppleSystemUIFont"/>
          <w:color w:val="353535"/>
        </w:rPr>
        <w:t xml:space="preserve">) at the Max Planck Institute for </w:t>
      </w:r>
      <w:proofErr w:type="spellStart"/>
      <w:r>
        <w:rPr>
          <w:rFonts w:ascii="AppleSystemUIFont" w:hAnsi="AppleSystemUIFont" w:cs="AppleSystemUIFont"/>
          <w:color w:val="353535"/>
        </w:rPr>
        <w:t>Biogeochemisty</w:t>
      </w:r>
      <w:proofErr w:type="spellEnd"/>
      <w:r>
        <w:rPr>
          <w:rFonts w:ascii="AppleSystemUIFont" w:hAnsi="AppleSystemUIFont" w:cs="AppleSystemUIFont"/>
          <w:color w:val="353535"/>
        </w:rPr>
        <w:t xml:space="preserve"> (Steinhof, 2017).</w:t>
      </w:r>
    </w:p>
    <w:p w14:paraId="4F8F5E1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4A1A1C35"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We report radiocarbon values using units of ∆</w:t>
      </w:r>
      <w:r w:rsidRPr="00002531">
        <w:rPr>
          <w:rFonts w:ascii="AppleSystemUIFont" w:hAnsi="AppleSystemUIFont" w:cs="AppleSystemUIFont"/>
          <w:color w:val="353535"/>
          <w:vertAlign w:val="superscript"/>
        </w:rPr>
        <w:t>14</w:t>
      </w:r>
      <w:r>
        <w:rPr>
          <w:rFonts w:ascii="AppleSystemUIFont" w:hAnsi="AppleSystemUIFont" w:cs="AppleSystemUIFont"/>
          <w:color w:val="353535"/>
        </w:rPr>
        <w:t xml:space="preserve">C, </w:t>
      </w:r>
      <w:r w:rsidRPr="00002531">
        <w:rPr>
          <w:rFonts w:ascii="AppleSystemUIFont" w:hAnsi="AppleSystemUIFont" w:cs="AppleSystemUIFont"/>
          <w:color w:val="353535"/>
        </w:rPr>
        <w:t xml:space="preserve">defined as the deviation in parts per thousand of the ratio of </w:t>
      </w:r>
      <w:r w:rsidRPr="00002531">
        <w:rPr>
          <w:rFonts w:ascii="AppleSystemUIFont" w:hAnsi="AppleSystemUIFont" w:cs="AppleSystemUIFont"/>
          <w:color w:val="353535"/>
          <w:vertAlign w:val="superscript"/>
        </w:rPr>
        <w:t>14</w:t>
      </w:r>
      <w:r w:rsidRPr="00002531">
        <w:rPr>
          <w:rFonts w:ascii="AppleSystemUIFont" w:hAnsi="AppleSystemUIFont" w:cs="AppleSystemUIFont"/>
          <w:color w:val="353535"/>
        </w:rPr>
        <w:t>C–</w:t>
      </w:r>
      <w:r w:rsidRPr="00002531">
        <w:rPr>
          <w:rFonts w:ascii="AppleSystemUIFont" w:hAnsi="AppleSystemUIFont" w:cs="AppleSystemUIFont"/>
          <w:color w:val="353535"/>
          <w:vertAlign w:val="superscript"/>
        </w:rPr>
        <w:t>12</w:t>
      </w:r>
      <w:r w:rsidRPr="00002531">
        <w:rPr>
          <w:rFonts w:ascii="AppleSystemUIFont" w:hAnsi="AppleSystemUIFont" w:cs="AppleSystemUIFont"/>
          <w:color w:val="353535"/>
        </w:rPr>
        <w:t>C from that of the oxalic</w:t>
      </w:r>
      <w:r>
        <w:rPr>
          <w:rFonts w:ascii="AppleSystemUIFont" w:hAnsi="AppleSystemUIFont" w:cs="AppleSystemUIFont"/>
          <w:color w:val="353535"/>
        </w:rPr>
        <w:t xml:space="preserve"> </w:t>
      </w:r>
      <w:r w:rsidRPr="00002531">
        <w:rPr>
          <w:rFonts w:ascii="AppleSystemUIFont" w:hAnsi="AppleSystemUIFont" w:cs="AppleSystemUIFont"/>
          <w:color w:val="353535"/>
        </w:rPr>
        <w:t>acid standard measured in 1950</w:t>
      </w:r>
      <w:r>
        <w:rPr>
          <w:rFonts w:ascii="AppleSystemUIFont" w:hAnsi="AppleSystemUIFont" w:cs="AppleSystemUIFont"/>
          <w:color w:val="353535"/>
        </w:rPr>
        <w:t xml:space="preserve">. This unit also contains a correction for the potential effect of mass-dependent fractionation by normalizing sample </w:t>
      </w:r>
      <w:r w:rsidRPr="00002531">
        <w:rPr>
          <w:rFonts w:ascii="AppleSystemUIFont" w:hAnsi="AppleSystemUIFont" w:cs="AppleSystemUIFont"/>
          <w:color w:val="353535"/>
        </w:rPr>
        <w:t>δ</w:t>
      </w:r>
      <w:r w:rsidRPr="00CE4623">
        <w:rPr>
          <w:rFonts w:ascii="AppleSystemUIFont" w:hAnsi="AppleSystemUIFont" w:cs="AppleSystemUIFont"/>
          <w:color w:val="353535"/>
          <w:vertAlign w:val="superscript"/>
        </w:rPr>
        <w:t>13</w:t>
      </w:r>
      <w:r w:rsidRPr="00002531">
        <w:rPr>
          <w:rFonts w:ascii="AppleSystemUIFont" w:hAnsi="AppleSystemUIFont" w:cs="AppleSystemUIFont"/>
          <w:color w:val="353535"/>
        </w:rPr>
        <w:t>C</w:t>
      </w:r>
      <w:r>
        <w:rPr>
          <w:rFonts w:ascii="AppleSystemUIFont" w:hAnsi="AppleSystemUIFont" w:cs="AppleSystemUIFont"/>
          <w:color w:val="353535"/>
        </w:rPr>
        <w:t xml:space="preserve"> to a common </w:t>
      </w:r>
      <w:r w:rsidRPr="00002531">
        <w:rPr>
          <w:rFonts w:ascii="AppleSystemUIFont" w:hAnsi="AppleSystemUIFont" w:cs="AppleSystemUIFont"/>
          <w:color w:val="353535"/>
        </w:rPr>
        <w:t>δ</w:t>
      </w:r>
      <w:r w:rsidRPr="00CE4623">
        <w:rPr>
          <w:rFonts w:ascii="AppleSystemUIFont" w:hAnsi="AppleSystemUIFont" w:cs="AppleSystemUIFont"/>
          <w:color w:val="353535"/>
          <w:vertAlign w:val="superscript"/>
        </w:rPr>
        <w:t>13</w:t>
      </w:r>
      <w:r w:rsidRPr="00002531">
        <w:rPr>
          <w:rFonts w:ascii="AppleSystemUIFont" w:hAnsi="AppleSystemUIFont" w:cs="AppleSystemUIFont"/>
          <w:color w:val="353535"/>
        </w:rPr>
        <w:t>C</w:t>
      </w:r>
      <w:r>
        <w:rPr>
          <w:rFonts w:ascii="AppleSystemUIFont" w:hAnsi="AppleSystemUIFont" w:cs="AppleSystemUIFont"/>
          <w:color w:val="353535"/>
        </w:rPr>
        <w:t xml:space="preserve"> value of 25 </w:t>
      </w:r>
      <w:commentRangeStart w:id="30"/>
      <w:r>
        <w:rPr>
          <w:rFonts w:ascii="AppleSystemUIFont" w:hAnsi="AppleSystemUIFont" w:cs="AppleSystemUIFont"/>
          <w:color w:val="353535"/>
        </w:rPr>
        <w:t>per mil (Stuiver &amp; Polach, 1977).</w:t>
      </w:r>
      <w:commentRangeEnd w:id="30"/>
      <w:r w:rsidR="00376A5D">
        <w:rPr>
          <w:rStyle w:val="CommentReference"/>
        </w:rPr>
        <w:commentReference w:id="30"/>
      </w:r>
    </w:p>
    <w:p w14:paraId="66B8F465"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6084AA0B" w14:textId="77777777" w:rsidR="007F2D50" w:rsidRPr="00261534" w:rsidRDefault="007F2D50" w:rsidP="007F2D50">
      <w:pPr>
        <w:widowControl w:val="0"/>
        <w:autoSpaceDE w:val="0"/>
        <w:autoSpaceDN w:val="0"/>
        <w:adjustRightInd w:val="0"/>
        <w:rPr>
          <w:rFonts w:ascii="AppleSystemUIFont" w:hAnsi="AppleSystemUIFont" w:cs="AppleSystemUIFont"/>
          <w:i/>
          <w:color w:val="353535"/>
        </w:rPr>
      </w:pPr>
      <w:r w:rsidRPr="00261534">
        <w:rPr>
          <w:rFonts w:ascii="AppleSystemUIFont" w:hAnsi="AppleSystemUIFont" w:cs="AppleSystemUIFont"/>
          <w:i/>
          <w:color w:val="353535"/>
        </w:rPr>
        <w:t>Statistical analysis</w:t>
      </w:r>
    </w:p>
    <w:p w14:paraId="5C7C62A7" w14:textId="1EDB8D4C"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 used a linear modeling approach to assess the relative explanatory power of climate versus parent material on the observed variation in </w:t>
      </w:r>
      <w:r w:rsidRPr="00D61BDE">
        <w:rPr>
          <w:rFonts w:ascii="AppleSystemUIFont" w:hAnsi="AppleSystemUIFont" w:cs="AppleSystemUIFont"/>
          <w:color w:val="353535"/>
          <w:vertAlign w:val="superscript"/>
        </w:rPr>
        <w:t>14</w:t>
      </w:r>
      <w:r>
        <w:rPr>
          <w:rFonts w:ascii="AppleSystemUIFont" w:hAnsi="AppleSystemUIFont" w:cs="AppleSystemUIFont"/>
          <w:color w:val="353535"/>
        </w:rPr>
        <w:t xml:space="preserve">C, as well as potential interactions between these two factors. We constructed separate models for bulk soil </w:t>
      </w:r>
      <w:r w:rsidRPr="00D61BDE">
        <w:rPr>
          <w:rFonts w:ascii="AppleSystemUIFont" w:hAnsi="AppleSystemUIFont" w:cs="AppleSystemUIFont"/>
          <w:color w:val="353535"/>
          <w:vertAlign w:val="superscript"/>
        </w:rPr>
        <w:t>14</w:t>
      </w:r>
      <w:r>
        <w:rPr>
          <w:rFonts w:ascii="AppleSystemUIFont" w:hAnsi="AppleSystemUIFont" w:cs="AppleSystemUIFont"/>
          <w:color w:val="353535"/>
        </w:rPr>
        <w:t xml:space="preserve">C and respired </w:t>
      </w:r>
      <w:r w:rsidRPr="00D61BDE">
        <w:rPr>
          <w:rFonts w:ascii="AppleSystemUIFont" w:hAnsi="AppleSystemUIFont" w:cs="AppleSystemUIFont"/>
          <w:color w:val="353535"/>
          <w:vertAlign w:val="superscript"/>
        </w:rPr>
        <w:t>14</w:t>
      </w:r>
      <w:r>
        <w:rPr>
          <w:rFonts w:ascii="AppleSystemUIFont" w:hAnsi="AppleSystemUIFont" w:cs="AppleSystemUIFont"/>
          <w:color w:val="353535"/>
        </w:rPr>
        <w:t>C-CO</w:t>
      </w:r>
      <w:r w:rsidRPr="00D61BDE">
        <w:rPr>
          <w:rFonts w:ascii="AppleSystemUIFont" w:hAnsi="AppleSystemUIFont" w:cs="AppleSystemUIFont"/>
          <w:color w:val="353535"/>
          <w:vertAlign w:val="subscript"/>
        </w:rPr>
        <w:t>2</w:t>
      </w:r>
      <w:r>
        <w:rPr>
          <w:rFonts w:ascii="AppleSystemUIFont" w:hAnsi="AppleSystemUIFont" w:cs="AppleSystemUIFont"/>
          <w:color w:val="353535"/>
        </w:rPr>
        <w:t xml:space="preserve">. For each model we considered the two-way interaction between parent material and climate as well as the three-way interaction with time. For ease of interpretation, we considered the effect of depth by modeling each depth layer separately (0-10 cm, 10-20 cm, 20-30 cm). We also made pairwise comparisons of bulk </w:t>
      </w:r>
      <w:r w:rsidRPr="00F1266E">
        <w:rPr>
          <w:rFonts w:ascii="AppleSystemUIFont" w:hAnsi="AppleSystemUIFont" w:cs="AppleSystemUIFont"/>
          <w:color w:val="353535"/>
          <w:vertAlign w:val="superscript"/>
        </w:rPr>
        <w:t>14</w:t>
      </w:r>
      <w:r>
        <w:rPr>
          <w:rFonts w:ascii="AppleSystemUIFont" w:hAnsi="AppleSystemUIFont" w:cs="AppleSystemUIFont"/>
          <w:color w:val="353535"/>
        </w:rPr>
        <w:t xml:space="preserve">C and respired </w:t>
      </w:r>
      <w:r w:rsidRPr="00F1266E">
        <w:rPr>
          <w:rFonts w:ascii="AppleSystemUIFont" w:hAnsi="AppleSystemUIFont" w:cs="AppleSystemUIFont"/>
          <w:color w:val="353535"/>
          <w:vertAlign w:val="superscript"/>
        </w:rPr>
        <w:t>14</w:t>
      </w:r>
      <w:r>
        <w:rPr>
          <w:rFonts w:ascii="AppleSystemUIFont" w:hAnsi="AppleSystemUIFont" w:cs="AppleSystemUIFont"/>
          <w:color w:val="353535"/>
        </w:rPr>
        <w:t>C-CO</w:t>
      </w:r>
      <w:r w:rsidRPr="00F1266E">
        <w:rPr>
          <w:rFonts w:ascii="AppleSystemUIFont" w:hAnsi="AppleSystemUIFont" w:cs="AppleSystemUIFont"/>
          <w:color w:val="353535"/>
          <w:vertAlign w:val="subscript"/>
        </w:rPr>
        <w:t>2</w:t>
      </w:r>
      <w:r>
        <w:rPr>
          <w:rFonts w:ascii="AppleSystemUIFont" w:hAnsi="AppleSystemUIFont" w:cs="AppleSystemUIFont"/>
          <w:color w:val="353535"/>
        </w:rPr>
        <w:t xml:space="preserve"> across sites and within years, as well as comparisons of individual sites across years</w:t>
      </w:r>
      <w:r w:rsidR="007F724E">
        <w:rPr>
          <w:rFonts w:ascii="AppleSystemUIFont" w:hAnsi="AppleSystemUIFont" w:cs="AppleSystemUIFont"/>
          <w:color w:val="353535"/>
        </w:rPr>
        <w:t xml:space="preserve">. We assessed the significance of </w:t>
      </w:r>
      <w:r w:rsidR="00A54CAB">
        <w:rPr>
          <w:rFonts w:ascii="AppleSystemUIFont" w:hAnsi="AppleSystemUIFont" w:cs="AppleSystemUIFont"/>
          <w:color w:val="353535"/>
        </w:rPr>
        <w:t xml:space="preserve">the temporal trend </w:t>
      </w:r>
      <w:r w:rsidR="007F724E">
        <w:rPr>
          <w:rFonts w:ascii="AppleSystemUIFont" w:hAnsi="AppleSystemUIFont" w:cs="AppleSystemUIFont"/>
          <w:color w:val="353535"/>
        </w:rPr>
        <w:t xml:space="preserve">for pairwise combinations of parent material and climate </w:t>
      </w:r>
      <w:r w:rsidR="00A54CAB">
        <w:rPr>
          <w:rFonts w:ascii="AppleSystemUIFont" w:hAnsi="AppleSystemUIFont" w:cs="AppleSystemUIFont"/>
          <w:color w:val="353535"/>
        </w:rPr>
        <w:t xml:space="preserve">using the </w:t>
      </w:r>
      <w:proofErr w:type="spellStart"/>
      <w:r w:rsidR="00A54CAB">
        <w:rPr>
          <w:rFonts w:ascii="AppleSystemUIFont" w:hAnsi="AppleSystemUIFont" w:cs="AppleSystemUIFont"/>
          <w:color w:val="353535"/>
        </w:rPr>
        <w:t>emmtrends</w:t>
      </w:r>
      <w:proofErr w:type="spellEnd"/>
      <w:r w:rsidR="00A54CAB">
        <w:rPr>
          <w:rFonts w:ascii="AppleSystemUIFont" w:hAnsi="AppleSystemUIFont" w:cs="AppleSystemUIFont"/>
          <w:color w:val="353535"/>
        </w:rPr>
        <w:t xml:space="preserve"> function of the </w:t>
      </w:r>
      <w:proofErr w:type="spellStart"/>
      <w:r w:rsidR="00A54CAB">
        <w:rPr>
          <w:rFonts w:ascii="AppleSystemUIFont" w:hAnsi="AppleSystemUIFont" w:cs="AppleSystemUIFont"/>
          <w:color w:val="353535"/>
        </w:rPr>
        <w:t>emmeans</w:t>
      </w:r>
      <w:proofErr w:type="spellEnd"/>
      <w:r w:rsidR="00A54CAB">
        <w:rPr>
          <w:rFonts w:ascii="AppleSystemUIFont" w:hAnsi="AppleSystemUIFont" w:cs="AppleSystemUIFont"/>
          <w:color w:val="353535"/>
        </w:rPr>
        <w:t xml:space="preserve"> package (</w:t>
      </w:r>
      <w:proofErr w:type="spellStart"/>
      <w:r w:rsidR="00A54CAB">
        <w:rPr>
          <w:rFonts w:ascii="AppleSystemUIFont" w:hAnsi="AppleSystemUIFont" w:cs="AppleSystemUIFont"/>
          <w:color w:val="353535"/>
        </w:rPr>
        <w:t>Lenth</w:t>
      </w:r>
      <w:proofErr w:type="spellEnd"/>
      <w:r w:rsidR="00A54CAB">
        <w:rPr>
          <w:rFonts w:ascii="AppleSystemUIFont" w:hAnsi="AppleSystemUIFont" w:cs="AppleSystemUIFont"/>
          <w:color w:val="353535"/>
        </w:rPr>
        <w:t xml:space="preserve">, 2021). </w:t>
      </w:r>
      <w:r>
        <w:rPr>
          <w:rFonts w:ascii="AppleSystemUIFont" w:hAnsi="AppleSystemUIFont" w:cs="AppleSystemUIFont"/>
          <w:color w:val="353535"/>
        </w:rPr>
        <w:t>We corrected for multiple comparisons using Tukey’s honestly significant mean difference.</w:t>
      </w:r>
    </w:p>
    <w:p w14:paraId="2AE187C5"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29226802" w14:textId="77777777" w:rsidR="007F2D50" w:rsidRPr="00D61BDE"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We assessed the relative importance of poorly crystalline versus crystalline iron minerals in protecting soil C from microbial decomposition by regressing the difference between bulk soil </w:t>
      </w:r>
      <w:r w:rsidRPr="0083191F">
        <w:rPr>
          <w:rFonts w:ascii="AppleSystemUIFont" w:hAnsi="AppleSystemUIFont" w:cs="AppleSystemUIFont"/>
          <w:color w:val="353535"/>
          <w:vertAlign w:val="superscript"/>
        </w:rPr>
        <w:t>14</w:t>
      </w:r>
      <w:r>
        <w:rPr>
          <w:rFonts w:ascii="AppleSystemUIFont" w:hAnsi="AppleSystemUIFont" w:cs="AppleSystemUIFont"/>
          <w:color w:val="353535"/>
        </w:rPr>
        <w:t xml:space="preserve">C and respired </w:t>
      </w:r>
      <w:r w:rsidRPr="0083191F">
        <w:rPr>
          <w:rFonts w:ascii="AppleSystemUIFont" w:hAnsi="AppleSystemUIFont" w:cs="AppleSystemUIFont"/>
          <w:color w:val="353535"/>
          <w:vertAlign w:val="superscript"/>
        </w:rPr>
        <w:t>14</w:t>
      </w:r>
      <w:r>
        <w:rPr>
          <w:rFonts w:ascii="AppleSystemUIFont" w:hAnsi="AppleSystemUIFont" w:cs="AppleSystemUIFont"/>
          <w:color w:val="353535"/>
        </w:rPr>
        <w:t>C-CO</w:t>
      </w:r>
      <w:r w:rsidRPr="0083191F">
        <w:rPr>
          <w:rFonts w:ascii="AppleSystemUIFont" w:hAnsi="AppleSystemUIFont" w:cs="AppleSystemUIFont"/>
          <w:color w:val="353535"/>
          <w:vertAlign w:val="subscript"/>
        </w:rPr>
        <w:t>2</w:t>
      </w:r>
      <w:r>
        <w:rPr>
          <w:rFonts w:ascii="AppleSystemUIFont" w:hAnsi="AppleSystemUIFont" w:cs="AppleSystemUIFont"/>
          <w:color w:val="353535"/>
        </w:rPr>
        <w:t xml:space="preserve"> against the concentrations of ammonium-oxalate extractable iron, ammonium-oxalate extractable aluminum, pyrophosphate extractable aluminum, and dithionite-citrate extractable iron. We did not observe a significant relationship between the bulk and respired </w:t>
      </w:r>
      <w:r w:rsidRPr="00200554">
        <w:rPr>
          <w:rFonts w:ascii="AppleSystemUIFont" w:hAnsi="AppleSystemUIFont" w:cs="AppleSystemUIFont"/>
          <w:color w:val="353535"/>
          <w:vertAlign w:val="superscript"/>
        </w:rPr>
        <w:t>14</w:t>
      </w:r>
      <w:r>
        <w:rPr>
          <w:rFonts w:ascii="AppleSystemUIFont" w:hAnsi="AppleSystemUIFont" w:cs="AppleSystemUIFont"/>
          <w:color w:val="353535"/>
        </w:rPr>
        <w:t xml:space="preserve">C difference and time, so we used </w:t>
      </w:r>
      <w:r w:rsidRPr="00200554">
        <w:rPr>
          <w:rFonts w:ascii="AppleSystemUIFont" w:hAnsi="AppleSystemUIFont" w:cs="AppleSystemUIFont"/>
          <w:color w:val="353535"/>
          <w:vertAlign w:val="superscript"/>
        </w:rPr>
        <w:t>14</w:t>
      </w:r>
      <w:r>
        <w:rPr>
          <w:rFonts w:ascii="AppleSystemUIFont" w:hAnsi="AppleSystemUIFont" w:cs="AppleSystemUIFont"/>
          <w:color w:val="353535"/>
        </w:rPr>
        <w:t>C data from both 2001 and 2019 in the model. Selective dissolution was performed on splits of the soils collected in 2001. Extracted mineral concentrations did not change substantially by horizon, so in order to simplify data interpretation we conducted regressions for the entire 0-30 cm depth.</w:t>
      </w:r>
      <w:r w:rsidRPr="00C57DF4">
        <w:rPr>
          <w:rFonts w:ascii="AppleSystemUIFont" w:hAnsi="AppleSystemUIFont" w:cs="AppleSystemUIFont"/>
          <w:color w:val="353535"/>
        </w:rPr>
        <w:t xml:space="preserve"> </w:t>
      </w:r>
      <w:r>
        <w:rPr>
          <w:rFonts w:ascii="AppleSystemUIFont" w:hAnsi="AppleSystemUIFont" w:cs="AppleSystemUIFont"/>
          <w:color w:val="353535"/>
        </w:rPr>
        <w:t xml:space="preserve">We computed carbon mass-weighted means for bulk soil </w:t>
      </w:r>
      <w:r w:rsidRPr="008A7451">
        <w:rPr>
          <w:rFonts w:ascii="AppleSystemUIFont" w:hAnsi="AppleSystemUIFont" w:cs="AppleSystemUIFont"/>
          <w:color w:val="353535"/>
          <w:vertAlign w:val="superscript"/>
        </w:rPr>
        <w:t>14</w:t>
      </w:r>
      <w:r>
        <w:rPr>
          <w:rFonts w:ascii="AppleSystemUIFont" w:hAnsi="AppleSystemUIFont" w:cs="AppleSystemUIFont"/>
          <w:color w:val="353535"/>
        </w:rPr>
        <w:t xml:space="preserve">C data and flux-weighted means for the respired </w:t>
      </w:r>
      <w:r w:rsidRPr="008A7451">
        <w:rPr>
          <w:rFonts w:ascii="AppleSystemUIFont" w:hAnsi="AppleSystemUIFont" w:cs="AppleSystemUIFont"/>
          <w:color w:val="353535"/>
          <w:vertAlign w:val="superscript"/>
        </w:rPr>
        <w:t>14</w:t>
      </w:r>
      <w:r>
        <w:rPr>
          <w:rFonts w:ascii="AppleSystemUIFont" w:hAnsi="AppleSystemUIFont" w:cs="AppleSystemUIFont"/>
          <w:color w:val="353535"/>
        </w:rPr>
        <w:t>C-CO</w:t>
      </w:r>
      <w:r w:rsidRPr="008A7451">
        <w:rPr>
          <w:rFonts w:ascii="AppleSystemUIFont" w:hAnsi="AppleSystemUIFont" w:cs="AppleSystemUIFont"/>
          <w:color w:val="353535"/>
          <w:vertAlign w:val="subscript"/>
        </w:rPr>
        <w:t>2</w:t>
      </w:r>
      <w:r>
        <w:rPr>
          <w:rFonts w:ascii="AppleSystemUIFont" w:hAnsi="AppleSystemUIFont" w:cs="AppleSystemUIFont"/>
          <w:color w:val="353535"/>
        </w:rPr>
        <w:t xml:space="preserve"> data. </w:t>
      </w:r>
    </w:p>
    <w:p w14:paraId="27FCED98"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2D33A408"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31288925"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commentRangeStart w:id="31"/>
      <w:r>
        <w:rPr>
          <w:rFonts w:ascii="AppleSystemUIFontBold" w:hAnsi="AppleSystemUIFontBold" w:cs="AppleSystemUIFontBold"/>
          <w:b/>
          <w:bCs/>
          <w:color w:val="353535"/>
        </w:rPr>
        <w:t>Results</w:t>
      </w:r>
      <w:commentRangeEnd w:id="31"/>
      <w:r w:rsidR="00D64DD4">
        <w:rPr>
          <w:rStyle w:val="CommentReference"/>
        </w:rPr>
        <w:commentReference w:id="31"/>
      </w:r>
    </w:p>
    <w:p w14:paraId="7B2219CB" w14:textId="77777777" w:rsidR="007F2D50" w:rsidRPr="00341DCE" w:rsidRDefault="007F2D50" w:rsidP="007F2D50">
      <w:pPr>
        <w:widowControl w:val="0"/>
        <w:autoSpaceDE w:val="0"/>
        <w:autoSpaceDN w:val="0"/>
        <w:adjustRightInd w:val="0"/>
        <w:rPr>
          <w:rFonts w:ascii="AppleSystemUIFontBold" w:hAnsi="AppleSystemUIFontBold" w:cs="AppleSystemUIFontBold"/>
          <w:bCs/>
          <w:i/>
          <w:color w:val="353535"/>
        </w:rPr>
      </w:pPr>
      <w:commentRangeStart w:id="32"/>
      <w:r>
        <w:rPr>
          <w:rFonts w:ascii="AppleSystemUIFontBold" w:hAnsi="AppleSystemUIFontBold" w:cs="AppleSystemUIFontBold"/>
          <w:bCs/>
          <w:i/>
          <w:color w:val="353535"/>
        </w:rPr>
        <w:t>Bulk soil r</w:t>
      </w:r>
      <w:r w:rsidRPr="007B27B8">
        <w:rPr>
          <w:rFonts w:ascii="AppleSystemUIFontBold" w:hAnsi="AppleSystemUIFontBold" w:cs="AppleSystemUIFontBold"/>
          <w:bCs/>
          <w:i/>
          <w:color w:val="353535"/>
        </w:rPr>
        <w:t>adiocarbon</w:t>
      </w:r>
      <w:r>
        <w:rPr>
          <w:rFonts w:ascii="AppleSystemUIFontBold" w:hAnsi="AppleSystemUIFontBold" w:cs="AppleSystemUIFontBold"/>
          <w:bCs/>
          <w:i/>
          <w:color w:val="353535"/>
        </w:rPr>
        <w:t>:</w:t>
      </w:r>
      <w:r w:rsidRPr="002F2253">
        <w:rPr>
          <w:rFonts w:ascii="AppleSystemUIFontBold" w:hAnsi="AppleSystemUIFontBold" w:cs="AppleSystemUIFontBold"/>
          <w:bCs/>
          <w:i/>
          <w:color w:val="353535"/>
        </w:rPr>
        <w:t xml:space="preserve"> </w:t>
      </w:r>
      <w:r>
        <w:rPr>
          <w:rFonts w:ascii="AppleSystemUIFontBold" w:hAnsi="AppleSystemUIFontBold" w:cs="AppleSystemUIFontBold"/>
          <w:bCs/>
          <w:i/>
          <w:color w:val="353535"/>
        </w:rPr>
        <w:t>Parent material and climate effects</w:t>
      </w:r>
      <w:commentRangeEnd w:id="32"/>
      <w:r w:rsidR="009C6889">
        <w:rPr>
          <w:rStyle w:val="CommentReference"/>
        </w:rPr>
        <w:commentReference w:id="32"/>
      </w:r>
    </w:p>
    <w:p w14:paraId="66447A47" w14:textId="403AFB36"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Both parent material and climate had strong effects on the distribution of bulk soil 14C, </w:t>
      </w:r>
      <w:commentRangeStart w:id="33"/>
      <w:r>
        <w:rPr>
          <w:rFonts w:ascii="AppleSystemUIFont" w:hAnsi="AppleSystemUIFont" w:cs="AppleSystemUIFont"/>
          <w:color w:val="353535"/>
        </w:rPr>
        <w:t>but climate explained more of the variance for the uppermost soil layer (0-</w:t>
      </w:r>
      <w:r>
        <w:rPr>
          <w:rFonts w:ascii="AppleSystemUIFont" w:hAnsi="AppleSystemUIFont" w:cs="AppleSystemUIFont"/>
          <w:color w:val="353535"/>
        </w:rPr>
        <w:lastRenderedPageBreak/>
        <w:t>10cm) whereas parent material explained more in the bottom two layers (10-20cm, 20-30cm)</w:t>
      </w:r>
      <w:ins w:id="34" w:author="Susan Trumbore" w:date="2022-02-17T11:46:00Z">
        <w:r w:rsidR="00B166A3">
          <w:rPr>
            <w:rFonts w:ascii="AppleSystemUIFont" w:hAnsi="AppleSystemUIFont" w:cs="AppleSystemUIFont"/>
            <w:color w:val="353535"/>
          </w:rPr>
          <w:t xml:space="preserve"> (Table</w:t>
        </w:r>
      </w:ins>
      <w:ins w:id="35" w:author="Susan Trumbore" w:date="2022-02-17T11:50:00Z">
        <w:r w:rsidR="00376A5D">
          <w:rPr>
            <w:rFonts w:ascii="AppleSystemUIFont" w:hAnsi="AppleSystemUIFont" w:cs="AppleSystemUIFont"/>
            <w:color w:val="353535"/>
          </w:rPr>
          <w:t xml:space="preserve"> ?</w:t>
        </w:r>
      </w:ins>
      <w:ins w:id="36" w:author="Susan Trumbore" w:date="2022-02-17T11:46:00Z">
        <w:r w:rsidR="00B166A3">
          <w:rPr>
            <w:rFonts w:ascii="AppleSystemUIFont" w:hAnsi="AppleSystemUIFont" w:cs="AppleSystemUIFont"/>
            <w:color w:val="353535"/>
          </w:rPr>
          <w:t>)</w:t>
        </w:r>
      </w:ins>
      <w:r>
        <w:rPr>
          <w:rFonts w:ascii="AppleSystemUIFont" w:hAnsi="AppleSystemUIFont" w:cs="AppleSystemUIFont"/>
          <w:color w:val="353535"/>
        </w:rPr>
        <w:t>.</w:t>
      </w:r>
      <w:commentRangeEnd w:id="33"/>
      <w:r w:rsidR="00376A5D">
        <w:rPr>
          <w:rStyle w:val="CommentReference"/>
        </w:rPr>
        <w:commentReference w:id="33"/>
      </w:r>
      <w:r>
        <w:rPr>
          <w:rFonts w:ascii="AppleSystemUIFont" w:hAnsi="AppleSystemUIFont" w:cs="AppleSystemUIFont"/>
          <w:color w:val="353535"/>
        </w:rPr>
        <w:t xml:space="preserve"> Focusing on the overall climate effects, soils at the cool climate sites tended to be more depleted in </w:t>
      </w:r>
      <w:r w:rsidRPr="00F87FDE">
        <w:rPr>
          <w:rFonts w:ascii="AppleSystemUIFont" w:hAnsi="AppleSystemUIFont" w:cs="AppleSystemUIFont"/>
          <w:color w:val="353535"/>
          <w:vertAlign w:val="superscript"/>
        </w:rPr>
        <w:t>14</w:t>
      </w:r>
      <w:r>
        <w:rPr>
          <w:rFonts w:ascii="AppleSystemUIFont" w:hAnsi="AppleSystemUIFont" w:cs="AppleSystemUIFont"/>
          <w:color w:val="353535"/>
        </w:rPr>
        <w:t xml:space="preserve">C than soils at the cold climate sites, while soils at warmest sites tended to be the most enriched in </w:t>
      </w:r>
      <w:r w:rsidRPr="00F87FDE">
        <w:rPr>
          <w:rFonts w:ascii="AppleSystemUIFont" w:hAnsi="AppleSystemUIFont" w:cs="AppleSystemUIFont"/>
          <w:color w:val="353535"/>
          <w:vertAlign w:val="superscript"/>
        </w:rPr>
        <w:t>14</w:t>
      </w:r>
      <w:r>
        <w:rPr>
          <w:rFonts w:ascii="AppleSystemUIFont" w:hAnsi="AppleSystemUIFont" w:cs="AppleSystemUIFont"/>
          <w:color w:val="353535"/>
        </w:rPr>
        <w:t xml:space="preserve">C. Comparing parent materials within climate zones, andesite soils tended to be the most depleted in </w:t>
      </w:r>
      <w:r w:rsidRPr="00F87FDE">
        <w:rPr>
          <w:rFonts w:ascii="AppleSystemUIFont" w:hAnsi="AppleSystemUIFont" w:cs="AppleSystemUIFont"/>
          <w:color w:val="353535"/>
          <w:vertAlign w:val="superscript"/>
        </w:rPr>
        <w:t>14</w:t>
      </w:r>
      <w:r>
        <w:rPr>
          <w:rFonts w:ascii="AppleSystemUIFont" w:hAnsi="AppleSystemUIFont" w:cs="AppleSystemUIFont"/>
          <w:color w:val="353535"/>
        </w:rPr>
        <w:t xml:space="preserve">C, while the granites tended to be the most enriched. </w:t>
      </w:r>
    </w:p>
    <w:p w14:paraId="6C13E79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52A92223" w14:textId="77777777" w:rsidR="007F2D50" w:rsidRDefault="007F2D50" w:rsidP="007F2D50">
      <w:pPr>
        <w:widowControl w:val="0"/>
        <w:autoSpaceDE w:val="0"/>
        <w:autoSpaceDN w:val="0"/>
        <w:adjustRightInd w:val="0"/>
        <w:rPr>
          <w:rFonts w:ascii="AppleSystemUIFont" w:hAnsi="AppleSystemUIFont" w:cs="AppleSystemUIFont"/>
          <w:color w:val="353535"/>
        </w:rPr>
      </w:pPr>
      <w:r w:rsidRPr="00F87FDE">
        <w:rPr>
          <w:rFonts w:ascii="AppleSystemUIFont" w:hAnsi="AppleSystemUIFont" w:cs="AppleSystemUIFont"/>
          <w:color w:val="353535"/>
          <w:vertAlign w:val="superscript"/>
        </w:rPr>
        <w:t>14</w:t>
      </w:r>
      <w:r>
        <w:rPr>
          <w:rFonts w:ascii="AppleSystemUIFont" w:hAnsi="AppleSystemUIFont" w:cs="AppleSystemUIFont"/>
          <w:color w:val="353535"/>
        </w:rPr>
        <w:t xml:space="preserve">C declined with depth for all sites, regardless of parent material or climate. However, linear models for bulk soil </w:t>
      </w:r>
      <w:r w:rsidRPr="00F87FDE">
        <w:rPr>
          <w:rFonts w:ascii="AppleSystemUIFont" w:hAnsi="AppleSystemUIFont" w:cs="AppleSystemUIFont"/>
          <w:color w:val="353535"/>
          <w:vertAlign w:val="superscript"/>
        </w:rPr>
        <w:t>14</w:t>
      </w:r>
      <w:r>
        <w:rPr>
          <w:rFonts w:ascii="AppleSystemUIFont" w:hAnsi="AppleSystemUIFont" w:cs="AppleSystemUIFont"/>
          <w:color w:val="353535"/>
        </w:rPr>
        <w:t xml:space="preserve">C revealed significant two-way interactions between parent material and climate at all depths. Accordingly, differences in bulk </w:t>
      </w:r>
      <w:r w:rsidRPr="00F87FDE">
        <w:rPr>
          <w:rFonts w:ascii="AppleSystemUIFont" w:hAnsi="AppleSystemUIFont" w:cs="AppleSystemUIFont"/>
          <w:color w:val="353535"/>
          <w:vertAlign w:val="superscript"/>
        </w:rPr>
        <w:t>14</w:t>
      </w:r>
      <w:r>
        <w:rPr>
          <w:rFonts w:ascii="AppleSystemUIFont" w:hAnsi="AppleSystemUIFont" w:cs="AppleSystemUIFont"/>
          <w:color w:val="353535"/>
        </w:rPr>
        <w:t xml:space="preserve">C among parent materials were greatest at the warm and cool sites. In contrast, bulk </w:t>
      </w:r>
      <w:r w:rsidRPr="00F87FDE">
        <w:rPr>
          <w:rFonts w:ascii="AppleSystemUIFont" w:hAnsi="AppleSystemUIFont" w:cs="AppleSystemUIFont"/>
          <w:color w:val="353535"/>
          <w:vertAlign w:val="superscript"/>
        </w:rPr>
        <w:t>14</w:t>
      </w:r>
      <w:r>
        <w:rPr>
          <w:rFonts w:ascii="AppleSystemUIFont" w:hAnsi="AppleSystemUIFont" w:cs="AppleSystemUIFont"/>
          <w:color w:val="353535"/>
        </w:rPr>
        <w:t>C at the coldest sites was similar across the three parent materials.</w:t>
      </w:r>
    </w:p>
    <w:p w14:paraId="3D8F8A3B"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46B6DA64" w14:textId="77777777" w:rsidR="007F2D50" w:rsidRPr="008B23DF" w:rsidRDefault="007F2D50" w:rsidP="007F2D50">
      <w:pPr>
        <w:widowControl w:val="0"/>
        <w:autoSpaceDE w:val="0"/>
        <w:autoSpaceDN w:val="0"/>
        <w:adjustRightInd w:val="0"/>
        <w:rPr>
          <w:rFonts w:ascii="AppleSystemUIFont" w:hAnsi="AppleSystemUIFont" w:cs="AppleSystemUIFont"/>
          <w:i/>
          <w:color w:val="353535"/>
        </w:rPr>
      </w:pPr>
      <w:commentRangeStart w:id="37"/>
      <w:r w:rsidRPr="008B23DF">
        <w:rPr>
          <w:rFonts w:ascii="AppleSystemUIFont" w:hAnsi="AppleSystemUIFont" w:cs="AppleSystemUIFont"/>
          <w:i/>
          <w:color w:val="353535"/>
        </w:rPr>
        <w:t>Bulk soil</w:t>
      </w:r>
      <w:r>
        <w:rPr>
          <w:rFonts w:ascii="AppleSystemUIFont" w:hAnsi="AppleSystemUIFont" w:cs="AppleSystemUIFont"/>
          <w:i/>
          <w:color w:val="353535"/>
        </w:rPr>
        <w:t xml:space="preserve"> radiocarbon</w:t>
      </w:r>
      <w:r w:rsidRPr="008B23DF">
        <w:rPr>
          <w:rFonts w:ascii="AppleSystemUIFont" w:hAnsi="AppleSystemUIFont" w:cs="AppleSystemUIFont"/>
          <w:i/>
          <w:color w:val="353535"/>
        </w:rPr>
        <w:t>: Temporal trends</w:t>
      </w:r>
      <w:commentRangeEnd w:id="37"/>
      <w:r w:rsidR="00DA22ED">
        <w:rPr>
          <w:rStyle w:val="CommentReference"/>
        </w:rPr>
        <w:commentReference w:id="37"/>
      </w:r>
    </w:p>
    <w:p w14:paraId="6FE509D0"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As with the trends in bulk soil ∆</w:t>
      </w:r>
      <w:r w:rsidRPr="00926CF0">
        <w:rPr>
          <w:rFonts w:ascii="AppleSystemUIFont" w:hAnsi="AppleSystemUIFont" w:cs="AppleSystemUIFont"/>
          <w:color w:val="353535"/>
          <w:vertAlign w:val="superscript"/>
        </w:rPr>
        <w:t>14</w:t>
      </w:r>
      <w:r>
        <w:rPr>
          <w:rFonts w:ascii="AppleSystemUIFont" w:hAnsi="AppleSystemUIFont" w:cs="AppleSystemUIFont"/>
          <w:color w:val="353535"/>
        </w:rPr>
        <w:t xml:space="preserve">C within years, parent material and climate </w:t>
      </w:r>
      <w:commentRangeStart w:id="38"/>
      <w:r>
        <w:rPr>
          <w:rFonts w:ascii="AppleSystemUIFont" w:hAnsi="AppleSystemUIFont" w:cs="AppleSystemUIFont"/>
          <w:color w:val="353535"/>
        </w:rPr>
        <w:t>interacted to control the change in ∆</w:t>
      </w:r>
      <w:r w:rsidRPr="00926CF0">
        <w:rPr>
          <w:rFonts w:ascii="AppleSystemUIFont" w:hAnsi="AppleSystemUIFont" w:cs="AppleSystemUIFont"/>
          <w:color w:val="353535"/>
          <w:vertAlign w:val="superscript"/>
        </w:rPr>
        <w:t>14</w:t>
      </w:r>
      <w:r>
        <w:rPr>
          <w:rFonts w:ascii="AppleSystemUIFont" w:hAnsi="AppleSystemUIFont" w:cs="AppleSystemUIFont"/>
          <w:color w:val="353535"/>
        </w:rPr>
        <w:t xml:space="preserve">C observed over time. However, we observed the greatest </w:t>
      </w:r>
      <w:commentRangeEnd w:id="38"/>
      <w:r w:rsidR="00743706">
        <w:rPr>
          <w:rStyle w:val="CommentReference"/>
        </w:rPr>
        <w:commentReference w:id="38"/>
      </w:r>
      <w:r>
        <w:rPr>
          <w:rFonts w:ascii="AppleSystemUIFont" w:hAnsi="AppleSystemUIFont" w:cs="AppleSystemUIFont"/>
          <w:color w:val="353535"/>
        </w:rPr>
        <w:t>change in the warm climate sites, while bulk soil ∆</w:t>
      </w:r>
      <w:r w:rsidRPr="00FA7D83">
        <w:rPr>
          <w:rFonts w:ascii="AppleSystemUIFont" w:hAnsi="AppleSystemUIFont" w:cs="AppleSystemUIFont"/>
          <w:color w:val="353535"/>
          <w:vertAlign w:val="superscript"/>
        </w:rPr>
        <w:t>14</w:t>
      </w:r>
      <w:r>
        <w:rPr>
          <w:rFonts w:ascii="AppleSystemUIFont" w:hAnsi="AppleSystemUIFont" w:cs="AppleSystemUIFont"/>
          <w:color w:val="353535"/>
        </w:rPr>
        <w:t xml:space="preserve">C at the cold climate sites remained relatively unchanged over time. </w:t>
      </w:r>
      <w:r w:rsidRPr="008B23DF">
        <w:rPr>
          <w:rFonts w:ascii="AppleSystemUIFont" w:hAnsi="AppleSystemUIFont" w:cs="AppleSystemUIFont"/>
          <w:color w:val="353535"/>
        </w:rPr>
        <w:t>Temporal trends in bulk s</w:t>
      </w:r>
      <w:r>
        <w:rPr>
          <w:rFonts w:ascii="AppleSystemUIFont" w:hAnsi="AppleSystemUIFont" w:cs="AppleSystemUIFont"/>
          <w:color w:val="353535"/>
        </w:rPr>
        <w:t>oil ∆</w:t>
      </w:r>
      <w:r w:rsidRPr="00FA7D83">
        <w:rPr>
          <w:rFonts w:ascii="AppleSystemUIFont" w:hAnsi="AppleSystemUIFont" w:cs="AppleSystemUIFont"/>
          <w:color w:val="353535"/>
          <w:vertAlign w:val="superscript"/>
        </w:rPr>
        <w:t>14</w:t>
      </w:r>
      <w:r>
        <w:rPr>
          <w:rFonts w:ascii="AppleSystemUIFont" w:hAnsi="AppleSystemUIFont" w:cs="AppleSystemUIFont"/>
          <w:color w:val="353535"/>
        </w:rPr>
        <w:t>C were greater in magnitude</w:t>
      </w:r>
      <w:r w:rsidRPr="008B23DF">
        <w:rPr>
          <w:rFonts w:ascii="AppleSystemUIFont" w:hAnsi="AppleSystemUIFont" w:cs="AppleSystemUIFont"/>
          <w:color w:val="353535"/>
        </w:rPr>
        <w:t xml:space="preserve"> at the surface </w:t>
      </w:r>
      <w:r>
        <w:rPr>
          <w:rFonts w:ascii="AppleSystemUIFont" w:hAnsi="AppleSystemUIFont" w:cs="AppleSystemUIFont"/>
          <w:color w:val="353535"/>
        </w:rPr>
        <w:t>than</w:t>
      </w:r>
      <w:r w:rsidRPr="008B23DF">
        <w:rPr>
          <w:rFonts w:ascii="AppleSystemUIFont" w:hAnsi="AppleSystemUIFont" w:cs="AppleSystemUIFont"/>
          <w:color w:val="353535"/>
        </w:rPr>
        <w:t xml:space="preserve"> </w:t>
      </w:r>
      <w:r>
        <w:rPr>
          <w:rFonts w:ascii="AppleSystemUIFont" w:hAnsi="AppleSystemUIFont" w:cs="AppleSystemUIFont"/>
          <w:color w:val="353535"/>
        </w:rPr>
        <w:t>in the deeper soil layers.  For the uppermost soil layer w</w:t>
      </w:r>
      <w:r w:rsidRPr="008B23DF">
        <w:rPr>
          <w:rFonts w:ascii="AppleSystemUIFont" w:hAnsi="AppleSystemUIFont" w:cs="AppleSystemUIFont"/>
          <w:color w:val="353535"/>
        </w:rPr>
        <w:t xml:space="preserve">e observed significant changes in both warm and cool climate granitic soils, as well as in the warm climate andesitic soils. </w:t>
      </w:r>
      <w:r>
        <w:rPr>
          <w:rFonts w:ascii="AppleSystemUIFont" w:hAnsi="AppleSystemUIFont" w:cs="AppleSystemUIFont"/>
          <w:color w:val="353535"/>
        </w:rPr>
        <w:t>In the deeper soil layers (10-20 cm and 20-30 cm) the only significant change over time was observed in the cool climate basalt and granite soils. Bulk soil ∆</w:t>
      </w:r>
      <w:r w:rsidRPr="00926CF0">
        <w:rPr>
          <w:rFonts w:ascii="AppleSystemUIFont" w:hAnsi="AppleSystemUIFont" w:cs="AppleSystemUIFont"/>
          <w:color w:val="353535"/>
          <w:vertAlign w:val="superscript"/>
        </w:rPr>
        <w:t>14</w:t>
      </w:r>
      <w:r>
        <w:rPr>
          <w:rFonts w:ascii="AppleSystemUIFont" w:hAnsi="AppleSystemUIFont" w:cs="AppleSystemUIFont"/>
          <w:color w:val="353535"/>
        </w:rPr>
        <w:t>C of the cool climate andesitic soils remained essentially unchanged between 2001 and 2019. Additionally, bulk soil ∆</w:t>
      </w:r>
      <w:r w:rsidRPr="00926CF0">
        <w:rPr>
          <w:rFonts w:ascii="AppleSystemUIFont" w:hAnsi="AppleSystemUIFont" w:cs="AppleSystemUIFont"/>
          <w:color w:val="353535"/>
          <w:vertAlign w:val="superscript"/>
        </w:rPr>
        <w:t>14</w:t>
      </w:r>
      <w:r>
        <w:rPr>
          <w:rFonts w:ascii="AppleSystemUIFont" w:hAnsi="AppleSystemUIFont" w:cs="AppleSystemUIFont"/>
          <w:color w:val="353535"/>
        </w:rPr>
        <w:t>C at this site was the most depleted relative to the atmosphere in 2001, 2009, and 2019.</w:t>
      </w:r>
    </w:p>
    <w:p w14:paraId="40B66873"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30D1CF3B"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In 2001, the warm climate sites were the only sites where the basaltic and andesitic soils were enriched relative to the atmosphere, and even then only in the A horizon. Granitic soil A horizons were enriched relative to the atmosphere at both the cool and warm sites in 2001, while the bulk 14C of all three lithologies were depleted relative to atmospheric 14C for both A and B horizons at the cold climate sites. For the 2019 samples, surface soil </w:t>
      </w:r>
      <w:r w:rsidRPr="00F87FDE">
        <w:rPr>
          <w:rFonts w:ascii="AppleSystemUIFont" w:hAnsi="AppleSystemUIFont" w:cs="AppleSystemUIFont"/>
          <w:color w:val="353535"/>
          <w:vertAlign w:val="superscript"/>
        </w:rPr>
        <w:t>14</w:t>
      </w:r>
      <w:r>
        <w:rPr>
          <w:rFonts w:ascii="AppleSystemUIFont" w:hAnsi="AppleSystemUIFont" w:cs="AppleSystemUIFont"/>
          <w:color w:val="353535"/>
        </w:rPr>
        <w:t xml:space="preserve">C (0-10 cm) was enriched relative to the atmosphere at all sites except for the cool climate andesite soils. At two of the sites bulk soil </w:t>
      </w:r>
      <w:r w:rsidRPr="00F87FDE">
        <w:rPr>
          <w:rFonts w:ascii="AppleSystemUIFont" w:hAnsi="AppleSystemUIFont" w:cs="AppleSystemUIFont"/>
          <w:color w:val="353535"/>
          <w:vertAlign w:val="superscript"/>
        </w:rPr>
        <w:t>14</w:t>
      </w:r>
      <w:r>
        <w:rPr>
          <w:rFonts w:ascii="AppleSystemUIFont" w:hAnsi="AppleSystemUIFont" w:cs="AppleSystemUIFont"/>
          <w:color w:val="353535"/>
        </w:rPr>
        <w:t>C remained enriched relative to the atmosphere down to 30cm in 2019: the warm climate granite soil and cold climate basalt soil.</w:t>
      </w:r>
    </w:p>
    <w:p w14:paraId="7C07E0E6"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554BC8EC" w14:textId="77777777" w:rsidR="007F2D50" w:rsidRDefault="007F2D50" w:rsidP="007F2D50">
      <w:pPr>
        <w:widowControl w:val="0"/>
        <w:autoSpaceDE w:val="0"/>
        <w:autoSpaceDN w:val="0"/>
        <w:adjustRightInd w:val="0"/>
        <w:rPr>
          <w:rFonts w:ascii="AppleSystemUIFontBold" w:hAnsi="AppleSystemUIFontBold" w:cs="AppleSystemUIFontBold"/>
          <w:bCs/>
          <w:i/>
          <w:color w:val="353535"/>
        </w:rPr>
      </w:pPr>
      <w:r>
        <w:rPr>
          <w:rFonts w:ascii="AppleSystemUIFontBold" w:hAnsi="AppleSystemUIFontBold" w:cs="AppleSystemUIFontBold"/>
          <w:bCs/>
          <w:i/>
          <w:color w:val="353535"/>
        </w:rPr>
        <w:t>Heterotrophically r</w:t>
      </w:r>
      <w:r w:rsidRPr="009C7362">
        <w:rPr>
          <w:rFonts w:ascii="AppleSystemUIFontBold" w:hAnsi="AppleSystemUIFontBold" w:cs="AppleSystemUIFontBold"/>
          <w:bCs/>
          <w:i/>
          <w:color w:val="353535"/>
        </w:rPr>
        <w:t xml:space="preserve">espired </w:t>
      </w:r>
      <w:r>
        <w:rPr>
          <w:rFonts w:ascii="AppleSystemUIFontBold" w:hAnsi="AppleSystemUIFontBold" w:cs="AppleSystemUIFontBold"/>
          <w:bCs/>
          <w:i/>
          <w:color w:val="353535"/>
        </w:rPr>
        <w:t>radiocarbon:</w:t>
      </w:r>
      <w:r w:rsidRPr="002F2253">
        <w:rPr>
          <w:rFonts w:ascii="AppleSystemUIFontBold" w:hAnsi="AppleSystemUIFontBold" w:cs="AppleSystemUIFontBold"/>
          <w:bCs/>
          <w:i/>
          <w:color w:val="353535"/>
        </w:rPr>
        <w:t xml:space="preserve"> </w:t>
      </w:r>
      <w:r>
        <w:rPr>
          <w:rFonts w:ascii="AppleSystemUIFontBold" w:hAnsi="AppleSystemUIFontBold" w:cs="AppleSystemUIFontBold"/>
          <w:bCs/>
          <w:i/>
          <w:color w:val="353535"/>
        </w:rPr>
        <w:t>Parent material and climate effects</w:t>
      </w:r>
    </w:p>
    <w:p w14:paraId="5767D8D4" w14:textId="77777777" w:rsidR="007F2D50" w:rsidRDefault="007F2D50"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The trends in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were distinct from what we observed in the bulk soil. </w:t>
      </w:r>
      <w:bookmarkStart w:id="39" w:name="_GoBack"/>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was enriched relative to the bulk soil at all sites</w:t>
      </w:r>
      <w:bookmarkEnd w:id="39"/>
      <w:r>
        <w:rPr>
          <w:rFonts w:ascii="AppleSystemUIFontBold" w:hAnsi="AppleSystemUIFontBold" w:cs="AppleSystemUIFontBold"/>
          <w:bCs/>
          <w:color w:val="353535"/>
        </w:rPr>
        <w:t xml:space="preserve">, although bulk and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 xml:space="preserve">C were not significantly different from one another for the majority of the granitic soils. While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declined with depth at some of the sites, the decrease was always less than what we observed in the bulk soil. The andesitic soils did not show much of a decline in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with respect to depth at all, whereas the granitic soils tended to follow the trend in bulk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 xml:space="preserve">C closely. </w:t>
      </w:r>
    </w:p>
    <w:p w14:paraId="45F627B7" w14:textId="77777777" w:rsidR="007F2D50" w:rsidRDefault="007F2D50" w:rsidP="007F2D50">
      <w:pPr>
        <w:widowControl w:val="0"/>
        <w:autoSpaceDE w:val="0"/>
        <w:autoSpaceDN w:val="0"/>
        <w:adjustRightInd w:val="0"/>
        <w:rPr>
          <w:rFonts w:ascii="AppleSystemUIFontBold" w:hAnsi="AppleSystemUIFontBold" w:cs="AppleSystemUIFontBold"/>
          <w:bCs/>
          <w:color w:val="353535"/>
        </w:rPr>
      </w:pPr>
    </w:p>
    <w:p w14:paraId="0F5E6423" w14:textId="77777777" w:rsidR="007F2D50" w:rsidRDefault="007F2D50"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lastRenderedPageBreak/>
        <w:t xml:space="preserve">The interaction between parent material and climate explained more of the variance in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data than in the bulk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 xml:space="preserve">C data. For the andesitic soils there were no significant differences between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between the different climate zones at any depth. In contrast,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respired by the basaltic and granitic soils diverged substantially between climate zones, particularly for the 10-20 cm and 20-30 cm depth layers. Overall,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across sites was most similar at the soil surface, and most divergent at the intermediate depth (10-20 cm). </w:t>
      </w:r>
    </w:p>
    <w:p w14:paraId="33343F39" w14:textId="77777777" w:rsidR="007F2D50" w:rsidRDefault="007F2D50" w:rsidP="007F2D50">
      <w:pPr>
        <w:widowControl w:val="0"/>
        <w:autoSpaceDE w:val="0"/>
        <w:autoSpaceDN w:val="0"/>
        <w:adjustRightInd w:val="0"/>
        <w:rPr>
          <w:rFonts w:ascii="AppleSystemUIFontBold" w:hAnsi="AppleSystemUIFontBold" w:cs="AppleSystemUIFontBold"/>
          <w:bCs/>
          <w:color w:val="353535"/>
        </w:rPr>
      </w:pPr>
    </w:p>
    <w:p w14:paraId="766A437F" w14:textId="77777777" w:rsidR="007F2D50" w:rsidRDefault="007F2D50"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i/>
          <w:color w:val="353535"/>
        </w:rPr>
        <w:t>Heterotrophically r</w:t>
      </w:r>
      <w:r w:rsidRPr="009C7362">
        <w:rPr>
          <w:rFonts w:ascii="AppleSystemUIFontBold" w:hAnsi="AppleSystemUIFontBold" w:cs="AppleSystemUIFontBold"/>
          <w:bCs/>
          <w:i/>
          <w:color w:val="353535"/>
        </w:rPr>
        <w:t xml:space="preserve">espired </w:t>
      </w:r>
      <w:r>
        <w:rPr>
          <w:rFonts w:ascii="AppleSystemUIFontBold" w:hAnsi="AppleSystemUIFontBold" w:cs="AppleSystemUIFontBold"/>
          <w:bCs/>
          <w:i/>
          <w:color w:val="353535"/>
        </w:rPr>
        <w:t>radiocarbon:</w:t>
      </w:r>
      <w:r w:rsidRPr="00AD68F0">
        <w:rPr>
          <w:rFonts w:ascii="AppleSystemUIFont" w:hAnsi="AppleSystemUIFont" w:cs="AppleSystemUIFont"/>
          <w:i/>
          <w:color w:val="353535"/>
        </w:rPr>
        <w:t xml:space="preserve"> </w:t>
      </w:r>
      <w:r w:rsidRPr="008B23DF">
        <w:rPr>
          <w:rFonts w:ascii="AppleSystemUIFont" w:hAnsi="AppleSystemUIFont" w:cs="AppleSystemUIFont"/>
          <w:i/>
          <w:color w:val="353535"/>
        </w:rPr>
        <w:t>Temporal trends</w:t>
      </w:r>
    </w:p>
    <w:p w14:paraId="75060273" w14:textId="0E860240" w:rsidR="00497DF2" w:rsidRDefault="00497DF2" w:rsidP="007D6713">
      <w:pPr>
        <w:widowControl w:val="0"/>
        <w:autoSpaceDE w:val="0"/>
        <w:autoSpaceDN w:val="0"/>
        <w:adjustRightInd w:val="0"/>
        <w:rPr>
          <w:rFonts w:ascii="AppleSystemUIFontBold" w:hAnsi="AppleSystemUIFontBold" w:cs="AppleSystemUIFontBold"/>
          <w:bCs/>
          <w:color w:val="353535"/>
        </w:rPr>
      </w:pPr>
      <w:r w:rsidRPr="00497DF2">
        <w:rPr>
          <w:rFonts w:ascii="AppleSystemUIFontBold" w:hAnsi="AppleSystemUIFontBold" w:cs="AppleSystemUIFontBold"/>
          <w:bCs/>
          <w:color w:val="353535"/>
        </w:rPr>
        <w:t xml:space="preserve">We observed significant negative trends for respired </w:t>
      </w:r>
      <w:r>
        <w:rPr>
          <w:rFonts w:ascii="AppleSystemUIFontBold" w:hAnsi="AppleSystemUIFontBold" w:cs="AppleSystemUIFontBold"/>
          <w:bCs/>
          <w:color w:val="353535"/>
        </w:rPr>
        <w:t>∆</w:t>
      </w:r>
      <w:r w:rsidRPr="00EE68E5">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EE68E5">
        <w:rPr>
          <w:rFonts w:ascii="AppleSystemUIFontBold" w:hAnsi="AppleSystemUIFontBold" w:cs="AppleSystemUIFontBold"/>
          <w:bCs/>
          <w:color w:val="353535"/>
          <w:vertAlign w:val="subscript"/>
        </w:rPr>
        <w:t>2</w:t>
      </w:r>
      <w:r w:rsidRPr="00497DF2">
        <w:rPr>
          <w:rFonts w:ascii="AppleSystemUIFontBold" w:hAnsi="AppleSystemUIFontBold" w:cs="AppleSystemUIFontBold"/>
          <w:bCs/>
          <w:color w:val="353535"/>
        </w:rPr>
        <w:t xml:space="preserve"> over time in the </w:t>
      </w:r>
      <w:r w:rsidR="00914AE2">
        <w:rPr>
          <w:rFonts w:ascii="AppleSystemUIFontBold" w:hAnsi="AppleSystemUIFontBold" w:cs="AppleSystemUIFontBold"/>
          <w:bCs/>
          <w:color w:val="353535"/>
        </w:rPr>
        <w:t>0-10 cm soil layer</w:t>
      </w:r>
      <w:r w:rsidRPr="00497DF2">
        <w:rPr>
          <w:rFonts w:ascii="AppleSystemUIFontBold" w:hAnsi="AppleSystemUIFontBold" w:cs="AppleSystemUIFontBold"/>
          <w:bCs/>
          <w:color w:val="353535"/>
        </w:rPr>
        <w:t xml:space="preserve"> at the majority of our study sites. The two exceptions were the cool climate andesitic soils and the cold climate granite soils</w:t>
      </w:r>
      <w:r w:rsidR="00914AE2">
        <w:rPr>
          <w:rFonts w:ascii="AppleSystemUIFontBold" w:hAnsi="AppleSystemUIFontBold" w:cs="AppleSystemUIFontBold"/>
          <w:bCs/>
          <w:color w:val="353535"/>
        </w:rPr>
        <w:t>, which were not significantly different between 2001 and 2019</w:t>
      </w:r>
      <w:r w:rsidRPr="00497DF2">
        <w:rPr>
          <w:rFonts w:ascii="AppleSystemUIFontBold" w:hAnsi="AppleSystemUIFontBold" w:cs="AppleSystemUIFontBold"/>
          <w:bCs/>
          <w:color w:val="353535"/>
        </w:rPr>
        <w:t xml:space="preserve">. Overall, the change in </w:t>
      </w:r>
      <w:r w:rsidR="00EE68E5">
        <w:rPr>
          <w:rFonts w:ascii="AppleSystemUIFontBold" w:hAnsi="AppleSystemUIFontBold" w:cs="AppleSystemUIFontBold"/>
          <w:bCs/>
          <w:color w:val="353535"/>
        </w:rPr>
        <w:t>∆</w:t>
      </w:r>
      <w:r w:rsidR="00EE68E5" w:rsidRPr="00EE68E5">
        <w:rPr>
          <w:rFonts w:ascii="AppleSystemUIFontBold" w:hAnsi="AppleSystemUIFontBold" w:cs="AppleSystemUIFontBold"/>
          <w:bCs/>
          <w:color w:val="353535"/>
          <w:vertAlign w:val="superscript"/>
        </w:rPr>
        <w:t>14</w:t>
      </w:r>
      <w:r w:rsidR="00EE68E5">
        <w:rPr>
          <w:rFonts w:ascii="AppleSystemUIFontBold" w:hAnsi="AppleSystemUIFontBold" w:cs="AppleSystemUIFontBold"/>
          <w:bCs/>
          <w:color w:val="353535"/>
        </w:rPr>
        <w:t xml:space="preserve">C </w:t>
      </w:r>
      <w:r>
        <w:rPr>
          <w:rFonts w:ascii="AppleSystemUIFontBold" w:hAnsi="AppleSystemUIFontBold" w:cs="AppleSystemUIFontBold"/>
          <w:bCs/>
          <w:color w:val="353535"/>
        </w:rPr>
        <w:t>-CO2</w:t>
      </w:r>
      <w:r w:rsidR="00914AE2">
        <w:rPr>
          <w:rFonts w:ascii="AppleSystemUIFontBold" w:hAnsi="AppleSystemUIFontBold" w:cs="AppleSystemUIFontBold"/>
          <w:bCs/>
          <w:color w:val="353535"/>
        </w:rPr>
        <w:t xml:space="preserve"> over time in these surface soils </w:t>
      </w:r>
      <w:r w:rsidRPr="00497DF2">
        <w:rPr>
          <w:rFonts w:ascii="AppleSystemUIFontBold" w:hAnsi="AppleSystemUIFontBold" w:cs="AppleSystemUIFontBold"/>
          <w:bCs/>
          <w:color w:val="353535"/>
        </w:rPr>
        <w:t>was greater on average at the warm sites than at the cool sites, and greater at the cool sites than the cold sites.</w:t>
      </w:r>
      <w:r w:rsidR="00914AE2">
        <w:rPr>
          <w:rFonts w:ascii="AppleSystemUIFontBold" w:hAnsi="AppleSystemUIFontBold" w:cs="AppleSystemUIFontBold"/>
          <w:bCs/>
          <w:color w:val="353535"/>
        </w:rPr>
        <w:t xml:space="preserve"> </w:t>
      </w:r>
      <w:r w:rsidR="00DB4C2F">
        <w:rPr>
          <w:rFonts w:ascii="AppleSystemUIFontBold" w:hAnsi="AppleSystemUIFontBold" w:cs="AppleSystemUIFontBold"/>
          <w:bCs/>
          <w:color w:val="353535"/>
        </w:rPr>
        <w:t xml:space="preserve">The importance of parent material became apparent below 10 cm. </w:t>
      </w:r>
      <w:r w:rsidR="007D6713">
        <w:rPr>
          <w:rFonts w:ascii="AppleSystemUIFontBold" w:hAnsi="AppleSystemUIFontBold" w:cs="AppleSystemUIFontBold"/>
          <w:bCs/>
          <w:color w:val="353535"/>
        </w:rPr>
        <w:t>The basaltic soils showed signif</w:t>
      </w:r>
      <w:r w:rsidR="00EE68E5">
        <w:rPr>
          <w:rFonts w:ascii="AppleSystemUIFontBold" w:hAnsi="AppleSystemUIFontBold" w:cs="AppleSystemUIFontBold"/>
          <w:bCs/>
          <w:color w:val="353535"/>
        </w:rPr>
        <w:t>icant changes over time in ∆</w:t>
      </w:r>
      <w:r w:rsidR="00EE68E5" w:rsidRPr="00EE68E5">
        <w:rPr>
          <w:rFonts w:ascii="AppleSystemUIFontBold" w:hAnsi="AppleSystemUIFontBold" w:cs="AppleSystemUIFontBold"/>
          <w:bCs/>
          <w:color w:val="353535"/>
          <w:vertAlign w:val="superscript"/>
        </w:rPr>
        <w:t>14</w:t>
      </w:r>
      <w:r w:rsidR="00EE68E5">
        <w:rPr>
          <w:rFonts w:ascii="AppleSystemUIFontBold" w:hAnsi="AppleSystemUIFontBold" w:cs="AppleSystemUIFontBold"/>
          <w:bCs/>
          <w:color w:val="353535"/>
        </w:rPr>
        <w:t xml:space="preserve">C </w:t>
      </w:r>
      <w:r w:rsidR="007D6713">
        <w:rPr>
          <w:rFonts w:ascii="AppleSystemUIFontBold" w:hAnsi="AppleSystemUIFontBold" w:cs="AppleSystemUIFontBold"/>
          <w:bCs/>
          <w:color w:val="353535"/>
        </w:rPr>
        <w:t>-CO2 for the c</w:t>
      </w:r>
      <w:r w:rsidR="00B73A85">
        <w:rPr>
          <w:rFonts w:ascii="AppleSystemUIFontBold" w:hAnsi="AppleSystemUIFontBold" w:cs="AppleSystemUIFontBold"/>
          <w:bCs/>
          <w:color w:val="353535"/>
        </w:rPr>
        <w:t>ool climate soils at all depths and</w:t>
      </w:r>
      <w:r w:rsidR="007D6713">
        <w:rPr>
          <w:rFonts w:ascii="AppleSystemUIFontBold" w:hAnsi="AppleSystemUIFontBold" w:cs="AppleSystemUIFontBold"/>
          <w:bCs/>
          <w:color w:val="353535"/>
        </w:rPr>
        <w:t xml:space="preserve"> </w:t>
      </w:r>
      <w:r w:rsidR="00B73A85">
        <w:rPr>
          <w:rFonts w:ascii="AppleSystemUIFontBold" w:hAnsi="AppleSystemUIFontBold" w:cs="AppleSystemUIFontBold"/>
          <w:bCs/>
          <w:color w:val="353535"/>
        </w:rPr>
        <w:t>the cold climate soil at the 10-20cm depth, while the granitic soil showed a significant negative trend at the c</w:t>
      </w:r>
      <w:r w:rsidR="00DB4C2F">
        <w:rPr>
          <w:rFonts w:ascii="AppleSystemUIFontBold" w:hAnsi="AppleSystemUIFontBold" w:cs="AppleSystemUIFontBold"/>
          <w:bCs/>
          <w:color w:val="353535"/>
        </w:rPr>
        <w:t xml:space="preserve">ool site for the 10-20cm depth. For the warm climate zone, the </w:t>
      </w:r>
      <w:r w:rsidR="00EE68E5">
        <w:rPr>
          <w:rFonts w:ascii="AppleSystemUIFontBold" w:hAnsi="AppleSystemUIFontBold" w:cs="AppleSystemUIFontBold"/>
          <w:bCs/>
          <w:color w:val="353535"/>
        </w:rPr>
        <w:t>only significant decline in ∆</w:t>
      </w:r>
      <w:r w:rsidR="00EE68E5" w:rsidRPr="00EE68E5">
        <w:rPr>
          <w:rFonts w:ascii="AppleSystemUIFontBold" w:hAnsi="AppleSystemUIFontBold" w:cs="AppleSystemUIFontBold"/>
          <w:bCs/>
          <w:color w:val="353535"/>
          <w:vertAlign w:val="superscript"/>
        </w:rPr>
        <w:t>14</w:t>
      </w:r>
      <w:r w:rsidR="00EE68E5">
        <w:rPr>
          <w:rFonts w:ascii="AppleSystemUIFontBold" w:hAnsi="AppleSystemUIFontBold" w:cs="AppleSystemUIFontBold"/>
          <w:bCs/>
          <w:color w:val="353535"/>
        </w:rPr>
        <w:t xml:space="preserve">C </w:t>
      </w:r>
      <w:r w:rsidR="00DB4C2F">
        <w:rPr>
          <w:rFonts w:ascii="AppleSystemUIFontBold" w:hAnsi="AppleSystemUIFontBold" w:cs="AppleSystemUIFontBold"/>
          <w:bCs/>
          <w:color w:val="353535"/>
        </w:rPr>
        <w:t xml:space="preserve">-CO2 over time we observed below 10 cm was for the andesitic soils in the 10-20 cm depth layer. </w:t>
      </w:r>
    </w:p>
    <w:p w14:paraId="6A41F61F" w14:textId="77777777" w:rsidR="00497DF2" w:rsidRDefault="00497DF2" w:rsidP="007F2D50">
      <w:pPr>
        <w:widowControl w:val="0"/>
        <w:autoSpaceDE w:val="0"/>
        <w:autoSpaceDN w:val="0"/>
        <w:adjustRightInd w:val="0"/>
        <w:rPr>
          <w:rFonts w:ascii="AppleSystemUIFontBold" w:hAnsi="AppleSystemUIFontBold" w:cs="AppleSystemUIFontBold"/>
          <w:bCs/>
          <w:color w:val="353535"/>
        </w:rPr>
      </w:pPr>
    </w:p>
    <w:p w14:paraId="65AC5E83" w14:textId="1D4D3CDC" w:rsidR="007F2D50" w:rsidRDefault="00A521E0"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W</w:t>
      </w:r>
      <w:r w:rsidR="008F200D">
        <w:rPr>
          <w:rFonts w:ascii="AppleSystemUIFontBold" w:hAnsi="AppleSystemUIFontBold" w:cs="AppleSystemUIFontBold"/>
          <w:bCs/>
          <w:color w:val="353535"/>
        </w:rPr>
        <w:t xml:space="preserve">e observed extremely depleted </w:t>
      </w:r>
      <w:r w:rsidR="00EE68E5">
        <w:rPr>
          <w:rFonts w:ascii="AppleSystemUIFontBold" w:hAnsi="AppleSystemUIFontBold" w:cs="AppleSystemUIFontBold"/>
          <w:bCs/>
          <w:color w:val="353535"/>
        </w:rPr>
        <w:t>∆</w:t>
      </w:r>
      <w:r w:rsidR="00EE68E5" w:rsidRPr="00EE68E5">
        <w:rPr>
          <w:rFonts w:ascii="AppleSystemUIFontBold" w:hAnsi="AppleSystemUIFontBold" w:cs="AppleSystemUIFontBold"/>
          <w:bCs/>
          <w:color w:val="353535"/>
          <w:vertAlign w:val="superscript"/>
        </w:rPr>
        <w:t>14</w:t>
      </w:r>
      <w:r w:rsidR="00EE68E5">
        <w:rPr>
          <w:rFonts w:ascii="AppleSystemUIFontBold" w:hAnsi="AppleSystemUIFontBold" w:cs="AppleSystemUIFontBold"/>
          <w:bCs/>
          <w:color w:val="353535"/>
        </w:rPr>
        <w:t xml:space="preserve">C </w:t>
      </w:r>
      <w:r w:rsidR="008F200D">
        <w:rPr>
          <w:rFonts w:ascii="AppleSystemUIFontBold" w:hAnsi="AppleSystemUIFontBold" w:cs="AppleSystemUIFontBold"/>
          <w:bCs/>
          <w:color w:val="353535"/>
        </w:rPr>
        <w:t>-CO2 in both 2001</w:t>
      </w:r>
      <w:r>
        <w:rPr>
          <w:rFonts w:ascii="AppleSystemUIFontBold" w:hAnsi="AppleSystemUIFontBold" w:cs="AppleSystemUIFontBold"/>
          <w:bCs/>
          <w:color w:val="353535"/>
        </w:rPr>
        <w:t xml:space="preserve"> and 2019 for two of the deeper soil layers at the cold climate granite site: </w:t>
      </w:r>
      <w:r w:rsidR="008F200D">
        <w:rPr>
          <w:rFonts w:ascii="AppleSystemUIFontBold" w:hAnsi="AppleSystemUIFontBold" w:cs="AppleSystemUIFontBold"/>
          <w:bCs/>
          <w:color w:val="353535"/>
        </w:rPr>
        <w:t>-469.1 and -127.8</w:t>
      </w:r>
      <w:r>
        <w:rPr>
          <w:rFonts w:ascii="AppleSystemUIFontBold" w:hAnsi="AppleSystemUIFontBold" w:cs="AppleSystemUIFontBold"/>
          <w:bCs/>
          <w:color w:val="353535"/>
        </w:rPr>
        <w:t xml:space="preserve"> per mil for the 8-27 cm layer in 2001, </w:t>
      </w:r>
      <w:r w:rsidR="008F200D">
        <w:rPr>
          <w:rFonts w:ascii="AppleSystemUIFontBold" w:hAnsi="AppleSystemUIFontBold" w:cs="AppleSystemUIFontBold"/>
          <w:bCs/>
          <w:color w:val="353535"/>
        </w:rPr>
        <w:t>and -396.7 and -23.5</w:t>
      </w:r>
      <w:r>
        <w:rPr>
          <w:rFonts w:ascii="AppleSystemUIFontBold" w:hAnsi="AppleSystemUIFontBold" w:cs="AppleSystemUIFontBold"/>
          <w:bCs/>
          <w:color w:val="353535"/>
        </w:rPr>
        <w:t xml:space="preserve"> per mil for the 10-20 cm layer in 2019</w:t>
      </w:r>
      <w:r w:rsidR="008F200D">
        <w:rPr>
          <w:rFonts w:ascii="AppleSystemUIFontBold" w:hAnsi="AppleSystemUIFontBold" w:cs="AppleSystemUIFontBold"/>
          <w:bCs/>
          <w:color w:val="353535"/>
        </w:rPr>
        <w:t>. We do not believe this</w:t>
      </w:r>
      <w:r w:rsidR="00226088">
        <w:rPr>
          <w:rFonts w:ascii="AppleSystemUIFontBold" w:hAnsi="AppleSystemUIFontBold" w:cs="AppleSystemUIFontBold"/>
          <w:bCs/>
          <w:color w:val="353535"/>
        </w:rPr>
        <w:t xml:space="preserve"> was due to laboratory error, given that</w:t>
      </w:r>
      <w:r w:rsidR="008F200D">
        <w:rPr>
          <w:rFonts w:ascii="AppleSystemUIFontBold" w:hAnsi="AppleSystemUIFontBold" w:cs="AppleSystemUIFontBold"/>
          <w:bCs/>
          <w:color w:val="353535"/>
        </w:rPr>
        <w:t xml:space="preserve"> it was consistent over time</w:t>
      </w:r>
      <w:r w:rsidR="00226088">
        <w:rPr>
          <w:rFonts w:ascii="AppleSystemUIFontBold" w:hAnsi="AppleSystemUIFontBold" w:cs="AppleSystemUIFontBold"/>
          <w:bCs/>
          <w:color w:val="353535"/>
        </w:rPr>
        <w:t xml:space="preserve"> and restricted to the deeper soil layers from this one site</w:t>
      </w:r>
      <w:r w:rsidR="008F200D">
        <w:rPr>
          <w:rFonts w:ascii="AppleSystemUIFontBold" w:hAnsi="AppleSystemUIFontBold" w:cs="AppleSystemUIFontBold"/>
          <w:bCs/>
          <w:color w:val="353535"/>
        </w:rPr>
        <w:t xml:space="preserve">. </w:t>
      </w:r>
      <w:r w:rsidR="00347F65">
        <w:rPr>
          <w:rFonts w:ascii="AppleSystemUIFontBold" w:hAnsi="AppleSystemUIFontBold" w:cs="AppleSystemUIFontBold"/>
          <w:bCs/>
          <w:color w:val="353535"/>
        </w:rPr>
        <w:t xml:space="preserve">However, since it appears to be a unique response to these soils, we </w:t>
      </w:r>
      <w:r w:rsidR="00497DF2">
        <w:rPr>
          <w:rFonts w:ascii="AppleSystemUIFontBold" w:hAnsi="AppleSystemUIFontBold" w:cs="AppleSystemUIFontBold"/>
          <w:bCs/>
          <w:color w:val="353535"/>
        </w:rPr>
        <w:t>excluded</w:t>
      </w:r>
      <w:r w:rsidR="007F2D50">
        <w:rPr>
          <w:rFonts w:ascii="AppleSystemUIFontBold" w:hAnsi="AppleSystemUIFontBold" w:cs="AppleSystemUIFontBold"/>
          <w:bCs/>
          <w:color w:val="353535"/>
        </w:rPr>
        <w:t xml:space="preserve"> </w:t>
      </w:r>
      <w:r w:rsidR="00226088">
        <w:rPr>
          <w:rFonts w:ascii="AppleSystemUIFontBold" w:hAnsi="AppleSystemUIFontBold" w:cs="AppleSystemUIFontBold"/>
          <w:bCs/>
          <w:color w:val="353535"/>
        </w:rPr>
        <w:t>these</w:t>
      </w:r>
      <w:r w:rsidR="007F2D50">
        <w:rPr>
          <w:rFonts w:ascii="AppleSystemUIFontBold" w:hAnsi="AppleSystemUIFontBold" w:cs="AppleSystemUIFontBold"/>
          <w:bCs/>
          <w:color w:val="353535"/>
        </w:rPr>
        <w:t xml:space="preserve"> highly depleted samples from </w:t>
      </w:r>
      <w:r w:rsidR="00226088">
        <w:rPr>
          <w:rFonts w:ascii="AppleSystemUIFontBold" w:hAnsi="AppleSystemUIFontBold" w:cs="AppleSystemUIFontBold"/>
          <w:bCs/>
          <w:color w:val="353535"/>
        </w:rPr>
        <w:t>the</w:t>
      </w:r>
      <w:r w:rsidR="007F2D50">
        <w:rPr>
          <w:rFonts w:ascii="AppleSystemUIFontBold" w:hAnsi="AppleSystemUIFontBold" w:cs="AppleSystemUIFontBold"/>
          <w:bCs/>
          <w:color w:val="353535"/>
        </w:rPr>
        <w:t xml:space="preserve"> analysis.</w:t>
      </w:r>
    </w:p>
    <w:p w14:paraId="2504DCAB" w14:textId="77777777" w:rsidR="00097413" w:rsidRDefault="00097413" w:rsidP="007F2D50">
      <w:pPr>
        <w:widowControl w:val="0"/>
        <w:autoSpaceDE w:val="0"/>
        <w:autoSpaceDN w:val="0"/>
        <w:adjustRightInd w:val="0"/>
        <w:rPr>
          <w:rFonts w:ascii="AppleSystemUIFontBold" w:hAnsi="AppleSystemUIFontBold" w:cs="AppleSystemUIFontBold"/>
          <w:bCs/>
          <w:color w:val="353535"/>
        </w:rPr>
      </w:pPr>
    </w:p>
    <w:p w14:paraId="469257F3" w14:textId="743FCFE7" w:rsidR="00097413" w:rsidRDefault="00097413" w:rsidP="007F2D50">
      <w:pPr>
        <w:widowControl w:val="0"/>
        <w:autoSpaceDE w:val="0"/>
        <w:autoSpaceDN w:val="0"/>
        <w:adjustRightInd w:val="0"/>
        <w:rPr>
          <w:rFonts w:ascii="AppleSystemUIFontBold" w:hAnsi="AppleSystemUIFontBold" w:cs="AppleSystemUIFontBold"/>
          <w:bCs/>
          <w:color w:val="353535"/>
        </w:rPr>
      </w:pPr>
      <w:r>
        <w:rPr>
          <w:rFonts w:ascii="AppleSystemUIFontBold" w:hAnsi="AppleSystemUIFontBold" w:cs="AppleSystemUIFontBold"/>
          <w:bCs/>
          <w:color w:val="353535"/>
        </w:rPr>
        <w:t xml:space="preserve">Respired </w:t>
      </w:r>
      <w:r w:rsidR="00EE68E5">
        <w:rPr>
          <w:rFonts w:ascii="AppleSystemUIFontBold" w:hAnsi="AppleSystemUIFontBold" w:cs="AppleSystemUIFontBold"/>
          <w:bCs/>
          <w:color w:val="353535"/>
        </w:rPr>
        <w:t>∆</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was either enriched or indistinguishable from atmospheric </w:t>
      </w:r>
      <w:r w:rsidR="00EE68E5">
        <w:rPr>
          <w:rFonts w:ascii="AppleSystemUIFontBold" w:hAnsi="AppleSystemUIFontBold" w:cs="AppleSystemUIFontBold"/>
          <w:bCs/>
          <w:color w:val="353535"/>
        </w:rPr>
        <w:t>∆</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for surface soil layers in both 2001 and 2019, and for nearly all of the deeper laye</w:t>
      </w:r>
      <w:r w:rsidR="00EE68E5">
        <w:rPr>
          <w:rFonts w:ascii="AppleSystemUIFontBold" w:hAnsi="AppleSystemUIFontBold" w:cs="AppleSystemUIFontBold"/>
          <w:bCs/>
          <w:color w:val="353535"/>
        </w:rPr>
        <w:t>rs in 2019 as well. Changes in ∆</w:t>
      </w:r>
      <w:r w:rsidR="00EE68E5" w:rsidRPr="00EE68E5">
        <w:rPr>
          <w:rFonts w:ascii="AppleSystemUIFontBold" w:hAnsi="AppleSystemUIFontBold" w:cs="AppleSystemUIFontBold"/>
          <w:bCs/>
          <w:color w:val="353535"/>
          <w:vertAlign w:val="superscript"/>
        </w:rPr>
        <w:t>14</w:t>
      </w:r>
      <w:r w:rsidR="00EE68E5">
        <w:rPr>
          <w:rFonts w:ascii="AppleSystemUIFontBold" w:hAnsi="AppleSystemUIFontBold" w:cs="AppleSystemUIFontBold"/>
          <w:bCs/>
          <w:color w:val="353535"/>
        </w:rPr>
        <w:t xml:space="preserve">C </w:t>
      </w:r>
      <w:r>
        <w:rPr>
          <w:rFonts w:ascii="AppleSystemUIFontBold" w:hAnsi="AppleSystemUIFontBold" w:cs="AppleSystemUIFontBold"/>
          <w:bCs/>
          <w:color w:val="353535"/>
        </w:rPr>
        <w:t>-CO</w:t>
      </w:r>
      <w:r w:rsidRPr="00EE68E5">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over time that we observed in this study were typically lower in magnitude than the change in atmospheric </w:t>
      </w:r>
      <w:r w:rsidR="00EE68E5">
        <w:rPr>
          <w:rFonts w:ascii="AppleSystemUIFontBold" w:hAnsi="AppleSystemUIFontBold" w:cs="AppleSystemUIFontBold"/>
          <w:bCs/>
          <w:color w:val="353535"/>
        </w:rPr>
        <w:t>∆</w:t>
      </w:r>
      <w:r w:rsidRPr="00EE68E5">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 xml:space="preserve">C over the same time period, with the exception of the cool climate basalt site. Similar to what we observed with the bulk soil </w:t>
      </w:r>
      <w:r w:rsidR="00EE68E5">
        <w:rPr>
          <w:rFonts w:ascii="AppleSystemUIFontBold" w:hAnsi="AppleSystemUIFontBold" w:cs="AppleSystemUIFontBold"/>
          <w:bCs/>
          <w:color w:val="353535"/>
        </w:rPr>
        <w:t>∆</w:t>
      </w:r>
      <w:r w:rsidRPr="00EE68E5">
        <w:rPr>
          <w:rFonts w:ascii="AppleSystemUIFontBold" w:hAnsi="AppleSystemUIFontBold" w:cs="AppleSystemUIFontBold"/>
          <w:bCs/>
          <w:color w:val="353535"/>
          <w:vertAlign w:val="superscript"/>
        </w:rPr>
        <w:t>1</w:t>
      </w:r>
      <w:r w:rsidR="00EE68E5" w:rsidRPr="00EE68E5">
        <w:rPr>
          <w:rFonts w:ascii="AppleSystemUIFontBold" w:hAnsi="AppleSystemUIFontBold" w:cs="AppleSystemUIFontBold"/>
          <w:bCs/>
          <w:color w:val="353535"/>
          <w:vertAlign w:val="superscript"/>
        </w:rPr>
        <w:t>4</w:t>
      </w:r>
      <w:r w:rsidR="00EE68E5">
        <w:rPr>
          <w:rFonts w:ascii="AppleSystemUIFontBold" w:hAnsi="AppleSystemUIFontBold" w:cs="AppleSystemUIFontBold"/>
          <w:bCs/>
          <w:color w:val="353535"/>
        </w:rPr>
        <w:t>C temporal trends, changes in ∆</w:t>
      </w:r>
      <w:r w:rsidR="00EE68E5" w:rsidRPr="00EE68E5">
        <w:rPr>
          <w:rFonts w:ascii="AppleSystemUIFontBold" w:hAnsi="AppleSystemUIFontBold" w:cs="AppleSystemUIFontBold"/>
          <w:bCs/>
          <w:color w:val="353535"/>
          <w:vertAlign w:val="superscript"/>
        </w:rPr>
        <w:t>14</w:t>
      </w:r>
      <w:r w:rsidR="00EE68E5">
        <w:rPr>
          <w:rFonts w:ascii="AppleSystemUIFontBold" w:hAnsi="AppleSystemUIFontBold" w:cs="AppleSystemUIFontBold"/>
          <w:bCs/>
          <w:color w:val="353535"/>
        </w:rPr>
        <w:t>C</w:t>
      </w:r>
      <w:r>
        <w:rPr>
          <w:rFonts w:ascii="AppleSystemUIFontBold" w:hAnsi="AppleSystemUIFontBold" w:cs="AppleSystemUIFontBold"/>
          <w:bCs/>
          <w:color w:val="353535"/>
        </w:rPr>
        <w:t>-CO</w:t>
      </w:r>
      <w:r w:rsidRPr="00EE68E5">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over time tended to be lower in magnitude at the soil surface than in the deeper soil layers.  </w:t>
      </w:r>
    </w:p>
    <w:p w14:paraId="20B2BFB4" w14:textId="77777777" w:rsidR="007F2D50" w:rsidRDefault="007F2D50" w:rsidP="007F2D50">
      <w:pPr>
        <w:widowControl w:val="0"/>
        <w:autoSpaceDE w:val="0"/>
        <w:autoSpaceDN w:val="0"/>
        <w:adjustRightInd w:val="0"/>
        <w:rPr>
          <w:rFonts w:ascii="AppleSystemUIFontBold" w:hAnsi="AppleSystemUIFontBold" w:cs="AppleSystemUIFontBold"/>
          <w:bCs/>
          <w:color w:val="353535"/>
        </w:rPr>
      </w:pPr>
    </w:p>
    <w:p w14:paraId="04711664" w14:textId="77777777" w:rsidR="007F2D50" w:rsidRPr="00B55AB3" w:rsidRDefault="007F2D50" w:rsidP="007F2D50">
      <w:pPr>
        <w:widowControl w:val="0"/>
        <w:autoSpaceDE w:val="0"/>
        <w:autoSpaceDN w:val="0"/>
        <w:adjustRightInd w:val="0"/>
        <w:rPr>
          <w:rFonts w:ascii="AppleSystemUIFontBold" w:hAnsi="AppleSystemUIFontBold" w:cs="AppleSystemUIFontBold"/>
          <w:bCs/>
          <w:i/>
          <w:color w:val="353535"/>
        </w:rPr>
      </w:pPr>
      <w:r w:rsidRPr="00B55AB3">
        <w:rPr>
          <w:rFonts w:ascii="AppleSystemUIFontBold" w:hAnsi="AppleSystemUIFontBold" w:cs="AppleSystemUIFontBold"/>
          <w:bCs/>
          <w:i/>
          <w:color w:val="353535"/>
        </w:rPr>
        <w:t>Bulk and respired 14C differences</w:t>
      </w:r>
    </w:p>
    <w:p w14:paraId="01749E13" w14:textId="77777777" w:rsidR="007F2D50" w:rsidRPr="00D50A89"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C-CO</w:t>
      </w:r>
      <w:r w:rsidRPr="008A7451">
        <w:rPr>
          <w:rFonts w:ascii="AppleSystemUIFontBold" w:hAnsi="AppleSystemUIFontBold" w:cs="AppleSystemUIFontBold"/>
          <w:bCs/>
          <w:color w:val="353535"/>
          <w:vertAlign w:val="subscript"/>
        </w:rPr>
        <w:t>2</w:t>
      </w:r>
      <w:r>
        <w:rPr>
          <w:rFonts w:ascii="AppleSystemUIFontBold" w:hAnsi="AppleSystemUIFontBold" w:cs="AppleSystemUIFontBold"/>
          <w:bCs/>
          <w:color w:val="353535"/>
        </w:rPr>
        <w:t xml:space="preserve"> </w:t>
      </w:r>
      <w:r>
        <w:rPr>
          <w:rFonts w:ascii="AppleSystemUIFont" w:hAnsi="AppleSystemUIFont" w:cs="AppleSystemUIFont"/>
          <w:color w:val="353535"/>
        </w:rPr>
        <w:t xml:space="preserve">was enriched relative to bulk soil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w:t>
      </w:r>
      <w:r>
        <w:rPr>
          <w:rFonts w:ascii="AppleSystemUIFont" w:hAnsi="AppleSystemUIFont" w:cs="AppleSystemUIFont"/>
          <w:color w:val="353535"/>
        </w:rPr>
        <w:t xml:space="preserve"> for all sites with the exception of the soils at the cold granite site. When comparing differences between bulk and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w:t>
      </w:r>
      <w:r>
        <w:rPr>
          <w:rFonts w:ascii="AppleSystemUIFont" w:hAnsi="AppleSystemUIFont" w:cs="AppleSystemUIFont"/>
          <w:color w:val="353535"/>
        </w:rPr>
        <w:t xml:space="preserve"> across sites, the effect of parent material is immediately evident (table?)</w:t>
      </w:r>
      <w:r w:rsidRPr="00B55AB3">
        <w:rPr>
          <w:rFonts w:ascii="AppleSystemUIFont" w:hAnsi="AppleSystemUIFont" w:cs="AppleSystemUIFont"/>
          <w:color w:val="353535"/>
        </w:rPr>
        <w:t xml:space="preserve">. </w:t>
      </w:r>
      <w:r>
        <w:rPr>
          <w:rFonts w:ascii="AppleSystemUIFont" w:hAnsi="AppleSystemUIFont" w:cs="AppleSystemUIFont"/>
          <w:color w:val="353535"/>
        </w:rPr>
        <w:t>Depth profiles of b</w:t>
      </w:r>
      <w:r w:rsidRPr="00B55AB3">
        <w:rPr>
          <w:rFonts w:ascii="AppleSystemUIFont" w:hAnsi="AppleSystemUIFont" w:cs="AppleSystemUIFont"/>
          <w:color w:val="353535"/>
        </w:rPr>
        <w:t xml:space="preserve">ulk and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w:t>
      </w:r>
      <w:r w:rsidRPr="00B55AB3">
        <w:rPr>
          <w:rFonts w:ascii="AppleSystemUIFont" w:hAnsi="AppleSystemUIFont" w:cs="AppleSystemUIFont"/>
          <w:color w:val="353535"/>
        </w:rPr>
        <w:t xml:space="preserve"> are very</w:t>
      </w:r>
      <w:r>
        <w:rPr>
          <w:rFonts w:ascii="AppleSystemUIFont" w:hAnsi="AppleSystemUIFont" w:cs="AppleSystemUIFont"/>
          <w:color w:val="353535"/>
        </w:rPr>
        <w:t xml:space="preserve"> similar for the granitic soils,</w:t>
      </w:r>
      <w:r w:rsidRPr="00B55AB3">
        <w:rPr>
          <w:rFonts w:ascii="AppleSystemUIFont" w:hAnsi="AppleSystemUIFont" w:cs="AppleSystemUIFont"/>
          <w:color w:val="353535"/>
        </w:rPr>
        <w:t xml:space="preserve"> sl</w:t>
      </w:r>
      <w:r>
        <w:rPr>
          <w:rFonts w:ascii="AppleSystemUIFont" w:hAnsi="AppleSystemUIFont" w:cs="AppleSystemUIFont"/>
          <w:color w:val="353535"/>
        </w:rPr>
        <w:t>ightly offset for the basaltic soils</w:t>
      </w:r>
      <w:r w:rsidRPr="00B55AB3">
        <w:rPr>
          <w:rFonts w:ascii="AppleSystemUIFont" w:hAnsi="AppleSystemUIFont" w:cs="AppleSystemUIFont"/>
          <w:color w:val="353535"/>
        </w:rPr>
        <w:t xml:space="preserve">, and most </w:t>
      </w:r>
      <w:r>
        <w:rPr>
          <w:rFonts w:ascii="AppleSystemUIFont" w:hAnsi="AppleSystemUIFont" w:cs="AppleSystemUIFont"/>
          <w:color w:val="353535"/>
        </w:rPr>
        <w:t xml:space="preserve">divergent for the andesitic soils. We also observed a clear climatic effect on the difference between bulk and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w:t>
      </w:r>
      <w:r>
        <w:rPr>
          <w:rFonts w:ascii="AppleSystemUIFont" w:hAnsi="AppleSystemUIFont" w:cs="AppleSystemUIFont"/>
          <w:color w:val="353535"/>
        </w:rPr>
        <w:t xml:space="preserve">. When compared across parent materials, differences between </w:t>
      </w:r>
      <w:r>
        <w:rPr>
          <w:rFonts w:ascii="AppleSystemUIFont" w:hAnsi="AppleSystemUIFont" w:cs="AppleSystemUIFont"/>
          <w:color w:val="353535"/>
        </w:rPr>
        <w:lastRenderedPageBreak/>
        <w:t xml:space="preserve">bulk and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w:t>
      </w:r>
      <w:r>
        <w:rPr>
          <w:rFonts w:ascii="AppleSystemUIFont" w:hAnsi="AppleSystemUIFont" w:cs="AppleSystemUIFont"/>
          <w:color w:val="353535"/>
        </w:rPr>
        <w:t xml:space="preserve"> were smallest for the warm sites and typically greatest at the cool sites in both 2001 and 2019. However, we observed the greatest overall differences at the cool andesitic sites.  </w:t>
      </w:r>
    </w:p>
    <w:p w14:paraId="71E0E4AA"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396DD1A8" w14:textId="31D9F87D"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The difference between bulk and respired </w:t>
      </w:r>
      <w:r w:rsidRPr="008A7451">
        <w:rPr>
          <w:rFonts w:ascii="AppleSystemUIFontBold" w:hAnsi="AppleSystemUIFontBold" w:cs="AppleSystemUIFontBold"/>
          <w:bCs/>
          <w:color w:val="353535"/>
          <w:vertAlign w:val="superscript"/>
        </w:rPr>
        <w:t>14</w:t>
      </w:r>
      <w:r>
        <w:rPr>
          <w:rFonts w:ascii="AppleSystemUIFontBold" w:hAnsi="AppleSystemUIFontBold" w:cs="AppleSystemUIFontBold"/>
          <w:bCs/>
          <w:color w:val="353535"/>
        </w:rPr>
        <w:t>C</w:t>
      </w:r>
      <w:r>
        <w:rPr>
          <w:rFonts w:ascii="AppleSystemUIFont" w:hAnsi="AppleSystemUIFont" w:cs="AppleSystemUIFont"/>
          <w:color w:val="353535"/>
        </w:rPr>
        <w:t xml:space="preserve"> did not change substantially with depth for the granitic or basaltic soils, although it was slightly greater at depth for the andesitic soils. Changes in the bulk and respired </w:t>
      </w:r>
      <w:r w:rsidRPr="00CD2147">
        <w:rPr>
          <w:rFonts w:ascii="AppleSystemUIFont" w:hAnsi="AppleSystemUIFont" w:cs="AppleSystemUIFont"/>
          <w:color w:val="353535"/>
          <w:vertAlign w:val="superscript"/>
        </w:rPr>
        <w:t>14</w:t>
      </w:r>
      <w:r>
        <w:rPr>
          <w:rFonts w:ascii="AppleSystemUIFont" w:hAnsi="AppleSystemUIFont" w:cs="AppleSystemUIFont"/>
          <w:color w:val="353535"/>
        </w:rPr>
        <w:t>C difference between 2001 and 2019 were within a single standard deviation of the mean at all sites except for the cold climate basaltic soil, where the difference was 97.9 ± 13.3 per mil in 2001 a</w:t>
      </w:r>
      <w:r w:rsidR="00A6080C">
        <w:rPr>
          <w:rFonts w:ascii="AppleSystemUIFont" w:hAnsi="AppleSystemUIFont" w:cs="AppleSystemUIFont"/>
          <w:color w:val="353535"/>
        </w:rPr>
        <w:t xml:space="preserve">nd 26.2 ± 6.2 per mil in 2019. </w:t>
      </w:r>
    </w:p>
    <w:p w14:paraId="4510F658"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36C75F6B" w14:textId="77777777" w:rsidR="007F2D50" w:rsidRPr="00CC62EC" w:rsidRDefault="007F2D50" w:rsidP="007F2D50">
      <w:pPr>
        <w:widowControl w:val="0"/>
        <w:autoSpaceDE w:val="0"/>
        <w:autoSpaceDN w:val="0"/>
        <w:adjustRightInd w:val="0"/>
        <w:rPr>
          <w:rFonts w:ascii="AppleSystemUIFontBold" w:hAnsi="AppleSystemUIFontBold" w:cs="AppleSystemUIFontBold"/>
          <w:bCs/>
          <w:i/>
          <w:color w:val="353535"/>
        </w:rPr>
      </w:pPr>
      <w:r w:rsidRPr="00CC62EC">
        <w:rPr>
          <w:rFonts w:ascii="AppleSystemUIFontBold" w:hAnsi="AppleSystemUIFontBold" w:cs="AppleSystemUIFontBold"/>
          <w:bCs/>
          <w:i/>
          <w:color w:val="353535"/>
        </w:rPr>
        <w:t>Mineral assemblages</w:t>
      </w:r>
    </w:p>
    <w:p w14:paraId="25B8ED6B" w14:textId="0422CBF3" w:rsidR="006F49A8" w:rsidRDefault="008E7A26"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Mineral assemblage data is reported fully in Rasmussen et al. (2018). Here we focus on the selective dissolution data with respect to the trends we observed in bulk soil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 respired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C-CO</w:t>
      </w:r>
      <w:r w:rsidRPr="008E7A26">
        <w:rPr>
          <w:rFonts w:ascii="AppleSystemUIFont" w:hAnsi="AppleSystemUIFont" w:cs="AppleSystemUIFont"/>
          <w:color w:val="353535"/>
          <w:vertAlign w:val="subscript"/>
        </w:rPr>
        <w:t>2</w:t>
      </w:r>
      <w:r>
        <w:rPr>
          <w:rFonts w:ascii="AppleSystemUIFont" w:hAnsi="AppleSystemUIFont" w:cs="AppleSystemUIFont"/>
          <w:color w:val="353535"/>
        </w:rPr>
        <w:t>, and the difference between bulk soil and respired ∆</w:t>
      </w:r>
      <w:r w:rsidRPr="008E7A26">
        <w:rPr>
          <w:rFonts w:ascii="AppleSystemUIFont" w:hAnsi="AppleSystemUIFont" w:cs="AppleSystemUIFont"/>
          <w:color w:val="353535"/>
          <w:vertAlign w:val="superscript"/>
        </w:rPr>
        <w:t>14</w:t>
      </w:r>
      <w:r>
        <w:rPr>
          <w:rFonts w:ascii="AppleSystemUIFont" w:hAnsi="AppleSystemUIFont" w:cs="AppleSystemUIFont"/>
          <w:color w:val="353535"/>
        </w:rPr>
        <w:t xml:space="preserve">C. We observed a significant </w:t>
      </w:r>
      <w:r w:rsidR="006F49A8">
        <w:rPr>
          <w:rFonts w:ascii="AppleSystemUIFont" w:hAnsi="AppleSystemUIFont" w:cs="AppleSystemUIFont"/>
          <w:color w:val="353535"/>
        </w:rPr>
        <w:t xml:space="preserve">negative correlation between the concentration of oxalate extractable iron and </w:t>
      </w:r>
      <w:r>
        <w:rPr>
          <w:rFonts w:ascii="AppleSystemUIFont" w:hAnsi="AppleSystemUIFont" w:cs="AppleSystemUIFont"/>
          <w:color w:val="353535"/>
        </w:rPr>
        <w:t>bulk soil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w:t>
      </w:r>
      <w:r w:rsidR="006F49A8">
        <w:rPr>
          <w:rFonts w:ascii="AppleSystemUIFont" w:hAnsi="AppleSystemUIFont" w:cs="AppleSystemUIFont"/>
          <w:color w:val="353535"/>
        </w:rPr>
        <w:t xml:space="preserve">. The relationship was also significant for oxalate extractable aluminum and pyrophosphate extractable aluminum (SI), but we focus on the oxalate extractable iron alone </w:t>
      </w:r>
      <w:r w:rsidR="00492556">
        <w:rPr>
          <w:rFonts w:ascii="AppleSystemUIFont" w:hAnsi="AppleSystemUIFont" w:cs="AppleSystemUIFont"/>
          <w:color w:val="353535"/>
        </w:rPr>
        <w:t xml:space="preserve">for simplicity </w:t>
      </w:r>
      <w:r w:rsidR="006F49A8">
        <w:rPr>
          <w:rFonts w:ascii="AppleSystemUIFont" w:hAnsi="AppleSystemUIFont" w:cs="AppleSystemUIFont"/>
          <w:color w:val="353535"/>
        </w:rPr>
        <w:t>as a proxy for poorly crystalline mineral abundance. In contrast, we did not find a significant relationship between</w:t>
      </w:r>
      <w:r>
        <w:rPr>
          <w:rFonts w:ascii="AppleSystemUIFont" w:hAnsi="AppleSystemUIFont" w:cs="AppleSystemUIFont"/>
          <w:color w:val="353535"/>
        </w:rPr>
        <w:t xml:space="preserve"> </w:t>
      </w:r>
      <w:r w:rsidR="006F49A8">
        <w:rPr>
          <w:rFonts w:ascii="AppleSystemUIFont" w:hAnsi="AppleSystemUIFont" w:cs="AppleSystemUIFont"/>
          <w:color w:val="353535"/>
        </w:rPr>
        <w:t>the concentration of extractable iron from crystalline minerals (dithionite-citrate Fe - oxalate Fe) and bulk soil ∆</w:t>
      </w:r>
      <w:r w:rsidR="006F49A8" w:rsidRPr="008E7A26">
        <w:rPr>
          <w:rFonts w:ascii="AppleSystemUIFont" w:hAnsi="AppleSystemUIFont" w:cs="AppleSystemUIFont"/>
          <w:color w:val="353535"/>
          <w:vertAlign w:val="superscript"/>
        </w:rPr>
        <w:t>14</w:t>
      </w:r>
      <w:r w:rsidR="006F49A8">
        <w:rPr>
          <w:rFonts w:ascii="AppleSystemUIFont" w:hAnsi="AppleSystemUIFont" w:cs="AppleSystemUIFont"/>
          <w:color w:val="353535"/>
        </w:rPr>
        <w:t xml:space="preserve">C. </w:t>
      </w:r>
    </w:p>
    <w:p w14:paraId="33B9C52F" w14:textId="77777777" w:rsidR="006F49A8" w:rsidRDefault="006F49A8" w:rsidP="007F2D50">
      <w:pPr>
        <w:widowControl w:val="0"/>
        <w:autoSpaceDE w:val="0"/>
        <w:autoSpaceDN w:val="0"/>
        <w:adjustRightInd w:val="0"/>
        <w:rPr>
          <w:rFonts w:ascii="AppleSystemUIFont" w:hAnsi="AppleSystemUIFont" w:cs="AppleSystemUIFont"/>
          <w:color w:val="353535"/>
        </w:rPr>
      </w:pPr>
    </w:p>
    <w:p w14:paraId="76E61E5D" w14:textId="52D57CC4" w:rsidR="007F2D50" w:rsidRDefault="006F49A8" w:rsidP="007F2D50">
      <w:pPr>
        <w:widowControl w:val="0"/>
        <w:autoSpaceDE w:val="0"/>
        <w:autoSpaceDN w:val="0"/>
        <w:adjustRightInd w:val="0"/>
        <w:rPr>
          <w:rFonts w:ascii="AppleSystemUIFont" w:hAnsi="AppleSystemUIFont" w:cs="AppleSystemUIFont"/>
          <w:color w:val="353535"/>
        </w:rPr>
      </w:pPr>
      <w:commentRangeStart w:id="40"/>
      <w:r>
        <w:rPr>
          <w:rFonts w:ascii="AppleSystemUIFont" w:hAnsi="AppleSystemUIFont" w:cs="AppleSystemUIFont"/>
          <w:color w:val="353535"/>
        </w:rPr>
        <w:t>We did not observe any significant relationship between respired ∆</w:t>
      </w:r>
      <w:r w:rsidRPr="008E7A26">
        <w:rPr>
          <w:rFonts w:ascii="AppleSystemUIFont" w:hAnsi="AppleSystemUIFont" w:cs="AppleSystemUIFont"/>
          <w:color w:val="353535"/>
          <w:vertAlign w:val="superscript"/>
        </w:rPr>
        <w:t>14</w:t>
      </w:r>
      <w:r>
        <w:rPr>
          <w:rFonts w:ascii="AppleSystemUIFont" w:hAnsi="AppleSystemUIFont" w:cs="AppleSystemUIFont"/>
          <w:color w:val="353535"/>
        </w:rPr>
        <w:t>C-CO</w:t>
      </w:r>
      <w:r w:rsidRPr="008E7A26">
        <w:rPr>
          <w:rFonts w:ascii="AppleSystemUIFont" w:hAnsi="AppleSystemUIFont" w:cs="AppleSystemUIFont"/>
          <w:color w:val="353535"/>
          <w:vertAlign w:val="subscript"/>
        </w:rPr>
        <w:t>2</w:t>
      </w:r>
      <w:r>
        <w:rPr>
          <w:rFonts w:ascii="AppleSystemUIFont" w:hAnsi="AppleSystemUIFont" w:cs="AppleSystemUIFont"/>
          <w:color w:val="353535"/>
          <w:vertAlign w:val="subscript"/>
        </w:rPr>
        <w:t xml:space="preserve"> </w:t>
      </w:r>
      <w:r>
        <w:rPr>
          <w:rFonts w:ascii="AppleSystemUIFont" w:hAnsi="AppleSystemUIFont" w:cs="AppleSystemUIFont"/>
          <w:color w:val="353535"/>
        </w:rPr>
        <w:t xml:space="preserve">and any </w:t>
      </w:r>
      <w:commentRangeEnd w:id="40"/>
      <w:r w:rsidR="0083258A">
        <w:rPr>
          <w:rStyle w:val="CommentReference"/>
        </w:rPr>
        <w:commentReference w:id="40"/>
      </w:r>
      <w:r>
        <w:rPr>
          <w:rFonts w:ascii="AppleSystemUIFont" w:hAnsi="AppleSystemUIFont" w:cs="AppleSystemUIFont"/>
          <w:color w:val="353535"/>
        </w:rPr>
        <w:t>of the extracted metals. However,</w:t>
      </w:r>
      <w:r w:rsidR="007F2D50">
        <w:rPr>
          <w:rFonts w:ascii="AppleSystemUIFont" w:hAnsi="AppleSystemUIFont" w:cs="AppleSystemUIFont"/>
          <w:color w:val="353535"/>
        </w:rPr>
        <w:t xml:space="preserve"> </w:t>
      </w:r>
      <w:r>
        <w:rPr>
          <w:rFonts w:ascii="AppleSystemUIFont" w:hAnsi="AppleSystemUIFont" w:cs="AppleSystemUIFont"/>
          <w:color w:val="353535"/>
        </w:rPr>
        <w:t>the concentration of oxalate extractable iron explained more of the variance in the difference between bulk soil and respired ∆14C than it did for bulk soil ∆14C alone. As with bulk soil ∆14C, there was no relationship between crystalline mineral abundance and the difference between bulk soil and respired ∆</w:t>
      </w:r>
      <w:r w:rsidRPr="006F49A8">
        <w:rPr>
          <w:rFonts w:ascii="AppleSystemUIFont" w:hAnsi="AppleSystemUIFont" w:cs="AppleSystemUIFont"/>
          <w:color w:val="353535"/>
          <w:vertAlign w:val="superscript"/>
        </w:rPr>
        <w:t>14</w:t>
      </w:r>
      <w:r>
        <w:rPr>
          <w:rFonts w:ascii="AppleSystemUIFont" w:hAnsi="AppleSystemUIFont" w:cs="AppleSystemUIFont"/>
          <w:color w:val="353535"/>
        </w:rPr>
        <w:t>C</w:t>
      </w:r>
    </w:p>
    <w:p w14:paraId="66DBC3F2" w14:textId="77777777" w:rsidR="008E7A26" w:rsidRDefault="008E7A26" w:rsidP="007F2D50">
      <w:pPr>
        <w:widowControl w:val="0"/>
        <w:autoSpaceDE w:val="0"/>
        <w:autoSpaceDN w:val="0"/>
        <w:adjustRightInd w:val="0"/>
        <w:rPr>
          <w:rFonts w:ascii="AppleSystemUIFontBold" w:hAnsi="AppleSystemUIFontBold" w:cs="AppleSystemUIFontBold"/>
          <w:b/>
          <w:bCs/>
          <w:color w:val="353535"/>
        </w:rPr>
      </w:pPr>
    </w:p>
    <w:p w14:paraId="7527CE1E"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commentRangeStart w:id="41"/>
      <w:r>
        <w:rPr>
          <w:rFonts w:ascii="AppleSystemUIFontBold" w:hAnsi="AppleSystemUIFontBold" w:cs="AppleSystemUIFontBold"/>
          <w:b/>
          <w:bCs/>
          <w:color w:val="353535"/>
        </w:rPr>
        <w:t>Discussion</w:t>
      </w:r>
      <w:commentRangeEnd w:id="41"/>
      <w:r w:rsidR="00AA5F04">
        <w:rPr>
          <w:rStyle w:val="CommentReference"/>
        </w:rPr>
        <w:commentReference w:id="41"/>
      </w:r>
    </w:p>
    <w:p w14:paraId="131B4A50"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18FEAAD1"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p>
    <w:p w14:paraId="7CEBDFE6" w14:textId="77777777" w:rsidR="007F2D50" w:rsidRDefault="007F2D50" w:rsidP="007F2D50">
      <w:pPr>
        <w:widowControl w:val="0"/>
        <w:autoSpaceDE w:val="0"/>
        <w:autoSpaceDN w:val="0"/>
        <w:adjustRightInd w:val="0"/>
        <w:rPr>
          <w:rFonts w:ascii="AppleSystemUIFontBold" w:hAnsi="AppleSystemUIFontBold" w:cs="AppleSystemUIFontBold"/>
          <w:b/>
          <w:bCs/>
          <w:color w:val="353535"/>
        </w:rPr>
      </w:pPr>
      <w:r>
        <w:rPr>
          <w:rFonts w:ascii="AppleSystemUIFontBold" w:hAnsi="AppleSystemUIFontBold" w:cs="AppleSystemUIFontBold"/>
          <w:b/>
          <w:bCs/>
          <w:color w:val="353535"/>
        </w:rPr>
        <w:t>Conclusion</w:t>
      </w:r>
    </w:p>
    <w:p w14:paraId="7C704CF7" w14:textId="420D6B15" w:rsidR="007D61B0" w:rsidRPr="007D61B0" w:rsidRDefault="007D61B0" w:rsidP="007F2D50">
      <w:pPr>
        <w:widowControl w:val="0"/>
        <w:autoSpaceDE w:val="0"/>
        <w:autoSpaceDN w:val="0"/>
        <w:adjustRightInd w:val="0"/>
        <w:rPr>
          <w:rFonts w:ascii="AppleSystemUIFontBold" w:hAnsi="AppleSystemUIFontBold" w:cs="AppleSystemUIFontBold"/>
          <w:bCs/>
          <w:color w:val="353535"/>
        </w:rPr>
      </w:pPr>
      <w:r w:rsidRPr="007D61B0">
        <w:rPr>
          <w:rFonts w:ascii="AppleSystemUIFontBold" w:hAnsi="AppleSystemUIFontBold" w:cs="AppleSystemUIFontBold"/>
          <w:bCs/>
          <w:color w:val="353535"/>
          <w:highlight w:val="yellow"/>
        </w:rPr>
        <w:t>[</w:t>
      </w:r>
      <w:commentRangeStart w:id="42"/>
      <w:r w:rsidRPr="007D61B0">
        <w:rPr>
          <w:rFonts w:ascii="AppleSystemUIFontBold" w:hAnsi="AppleSystemUIFontBold" w:cs="AppleSystemUIFontBold"/>
          <w:bCs/>
          <w:color w:val="353535"/>
          <w:highlight w:val="yellow"/>
        </w:rPr>
        <w:t xml:space="preserve">change to focus on timescales </w:t>
      </w:r>
      <w:commentRangeEnd w:id="42"/>
      <w:r w:rsidR="00E2718C">
        <w:rPr>
          <w:rStyle w:val="CommentReference"/>
        </w:rPr>
        <w:commentReference w:id="42"/>
      </w:r>
      <w:r w:rsidRPr="007D61B0">
        <w:rPr>
          <w:rFonts w:ascii="AppleSystemUIFontBold" w:hAnsi="AppleSystemUIFontBold" w:cs="AppleSystemUIFontBold"/>
          <w:bCs/>
          <w:color w:val="353535"/>
          <w:highlight w:val="yellow"/>
        </w:rPr>
        <w:t>rather than ∆14C trends?]</w:t>
      </w:r>
    </w:p>
    <w:p w14:paraId="7FF981CC" w14:textId="7FF14549"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Our study shows clearly that parent material and climate interact to control soil C dynamics. This interaction was the key to explaining trends in both bulk </w:t>
      </w:r>
      <w:r w:rsidR="002B6408">
        <w:rPr>
          <w:rFonts w:ascii="AppleSystemUIFont" w:hAnsi="AppleSystemUIFont" w:cs="AppleSystemUIFont"/>
          <w:color w:val="353535"/>
        </w:rPr>
        <w:t xml:space="preserve">soil </w:t>
      </w:r>
      <w:r>
        <w:rPr>
          <w:rFonts w:ascii="AppleSystemUIFont" w:hAnsi="AppleSystemUIFont" w:cs="AppleSystemUIFont"/>
          <w:color w:val="353535"/>
        </w:rPr>
        <w:t>∆</w:t>
      </w:r>
      <w:r w:rsidRPr="002B6408">
        <w:rPr>
          <w:rFonts w:ascii="AppleSystemUIFont" w:hAnsi="AppleSystemUIFont" w:cs="AppleSystemUIFont"/>
          <w:color w:val="353535"/>
          <w:vertAlign w:val="superscript"/>
        </w:rPr>
        <w:t>14</w:t>
      </w:r>
      <w:r>
        <w:rPr>
          <w:rFonts w:ascii="AppleSystemUIFont" w:hAnsi="AppleSystemUIFont" w:cs="AppleSystemUIFont"/>
          <w:color w:val="353535"/>
        </w:rPr>
        <w:t xml:space="preserve">C, which </w:t>
      </w:r>
      <w:r w:rsidR="002B6408">
        <w:rPr>
          <w:rFonts w:ascii="AppleSystemUIFont" w:hAnsi="AppleSystemUIFont" w:cs="AppleSystemUIFont"/>
          <w:color w:val="353535"/>
        </w:rPr>
        <w:t>is</w:t>
      </w:r>
      <w:r>
        <w:rPr>
          <w:rFonts w:ascii="AppleSystemUIFont" w:hAnsi="AppleSystemUIFont" w:cs="AppleSystemUIFont"/>
          <w:color w:val="353535"/>
        </w:rPr>
        <w:t xml:space="preserve"> a proxy for </w:t>
      </w:r>
      <w:r w:rsidR="002B6408">
        <w:rPr>
          <w:rFonts w:ascii="AppleSystemUIFont" w:hAnsi="AppleSystemUIFont" w:cs="AppleSystemUIFont"/>
          <w:color w:val="353535"/>
        </w:rPr>
        <w:t xml:space="preserve">the mean age of </w:t>
      </w:r>
      <w:r>
        <w:rPr>
          <w:rFonts w:ascii="AppleSystemUIFont" w:hAnsi="AppleSystemUIFont" w:cs="AppleSystemUIFont"/>
          <w:color w:val="353535"/>
        </w:rPr>
        <w:t>soil</w:t>
      </w:r>
      <w:r w:rsidR="002B6408">
        <w:rPr>
          <w:rFonts w:ascii="AppleSystemUIFont" w:hAnsi="AppleSystemUIFont" w:cs="AppleSystemUIFont"/>
          <w:color w:val="353535"/>
        </w:rPr>
        <w:t xml:space="preserve"> C</w:t>
      </w:r>
      <w:r>
        <w:rPr>
          <w:rFonts w:ascii="AppleSystemUIFont" w:hAnsi="AppleSystemUIFont" w:cs="AppleSystemUIFont"/>
          <w:color w:val="353535"/>
        </w:rPr>
        <w:t>, and respired ∆</w:t>
      </w:r>
      <w:r w:rsidRPr="00357406">
        <w:rPr>
          <w:rFonts w:ascii="AppleSystemUIFont" w:hAnsi="AppleSystemUIFont" w:cs="AppleSystemUIFont"/>
          <w:color w:val="353535"/>
          <w:vertAlign w:val="superscript"/>
        </w:rPr>
        <w:t>14</w:t>
      </w:r>
      <w:r>
        <w:rPr>
          <w:rFonts w:ascii="AppleSystemUIFont" w:hAnsi="AppleSystemUIFont" w:cs="AppleSystemUIFont"/>
          <w:color w:val="353535"/>
        </w:rPr>
        <w:t>C-CO</w:t>
      </w:r>
      <w:r w:rsidRPr="00357406">
        <w:rPr>
          <w:rFonts w:ascii="AppleSystemUIFont" w:hAnsi="AppleSystemUIFont" w:cs="AppleSystemUIFont"/>
          <w:color w:val="353535"/>
          <w:vertAlign w:val="subscript"/>
        </w:rPr>
        <w:t>2</w:t>
      </w:r>
      <w:r>
        <w:rPr>
          <w:rFonts w:ascii="AppleSystemUIFont" w:hAnsi="AppleSystemUIFont" w:cs="AppleSystemUIFont"/>
          <w:color w:val="353535"/>
        </w:rPr>
        <w:t xml:space="preserve">, which </w:t>
      </w:r>
      <w:r w:rsidR="002B6408">
        <w:rPr>
          <w:rFonts w:ascii="AppleSystemUIFont" w:hAnsi="AppleSystemUIFont" w:cs="AppleSystemUIFont"/>
          <w:color w:val="353535"/>
        </w:rPr>
        <w:t xml:space="preserve">reveals the relative </w:t>
      </w:r>
      <w:r>
        <w:rPr>
          <w:rFonts w:ascii="AppleSystemUIFont" w:hAnsi="AppleSystemUIFont" w:cs="AppleSystemUIFont"/>
          <w:color w:val="353535"/>
        </w:rPr>
        <w:t>contribution</w:t>
      </w:r>
      <w:r w:rsidR="002B6408">
        <w:rPr>
          <w:rFonts w:ascii="AppleSystemUIFont" w:hAnsi="AppleSystemUIFont" w:cs="AppleSystemUIFont"/>
          <w:color w:val="353535"/>
        </w:rPr>
        <w:t>s</w:t>
      </w:r>
      <w:r>
        <w:rPr>
          <w:rFonts w:ascii="AppleSystemUIFont" w:hAnsi="AppleSystemUIFont" w:cs="AppleSystemUIFont"/>
          <w:color w:val="353535"/>
        </w:rPr>
        <w:t xml:space="preserve"> of faster or more slowly cycling soil C to respiration. We observed that the trends in both bulk and respired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 at the soil surface were best explained by climate, but best explained by parent material in deeper soil layers. This importance of climate was reflected in the changes in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 we observed over time, which were greater for surface soils than deeper soils, and greater for the highly weathered soils at the warm sites than the poorly developed soils at the cold sites. Yet contrary to expectations, we saw the most depleted bulk soil ∆</w:t>
      </w:r>
      <w:r w:rsidRPr="00965444">
        <w:rPr>
          <w:rFonts w:ascii="AppleSystemUIFont" w:hAnsi="AppleSystemUIFont" w:cs="AppleSystemUIFont"/>
          <w:color w:val="353535"/>
          <w:vertAlign w:val="superscript"/>
        </w:rPr>
        <w:t>14</w:t>
      </w:r>
      <w:r>
        <w:rPr>
          <w:rFonts w:ascii="AppleSystemUIFont" w:hAnsi="AppleSystemUIFont" w:cs="AppleSystemUIFont"/>
          <w:color w:val="353535"/>
        </w:rPr>
        <w:t xml:space="preserve">C in the cool climate andesitic soil, which is also where we saw the least change over time at </w:t>
      </w:r>
      <w:r>
        <w:rPr>
          <w:rFonts w:ascii="AppleSystemUIFont" w:hAnsi="AppleSystemUIFont" w:cs="AppleSystemUIFont"/>
          <w:color w:val="353535"/>
        </w:rPr>
        <w:lastRenderedPageBreak/>
        <w:t>all depths.</w:t>
      </w:r>
    </w:p>
    <w:p w14:paraId="21F56A12" w14:textId="77777777" w:rsidR="007F2D50" w:rsidRDefault="007F2D50" w:rsidP="007F2D50">
      <w:pPr>
        <w:widowControl w:val="0"/>
        <w:autoSpaceDE w:val="0"/>
        <w:autoSpaceDN w:val="0"/>
        <w:adjustRightInd w:val="0"/>
        <w:rPr>
          <w:rFonts w:ascii="AppleSystemUIFont" w:hAnsi="AppleSystemUIFont" w:cs="AppleSystemUIFont"/>
          <w:color w:val="353535"/>
        </w:rPr>
      </w:pPr>
    </w:p>
    <w:p w14:paraId="5EF2EADC" w14:textId="5FA3A0F9" w:rsidR="007F2D50" w:rsidRDefault="007F2D50" w:rsidP="007F2D50">
      <w:pPr>
        <w:widowControl w:val="0"/>
        <w:autoSpaceDE w:val="0"/>
        <w:autoSpaceDN w:val="0"/>
        <w:adjustRightInd w:val="0"/>
        <w:rPr>
          <w:ins w:id="43" w:author="Susan Trumbore" w:date="2022-02-17T17:49:00Z"/>
          <w:rFonts w:ascii="AppleSystemUIFont" w:hAnsi="AppleSystemUIFont" w:cs="AppleSystemUIFont"/>
          <w:color w:val="353535"/>
        </w:rPr>
      </w:pPr>
      <w:r>
        <w:rPr>
          <w:rFonts w:ascii="AppleSystemUIFont" w:hAnsi="AppleSystemUIFont" w:cs="AppleSystemUIFont"/>
          <w:color w:val="353535"/>
        </w:rPr>
        <w:t>The interaction between parent material and climate can be characterized by the effects of weathering on the development of the soil mineral assemblage through formation and subsequent loss of secondary minerals. We confirm the findings of other studies that specific mineral assemblages are highly correlated with the age of soil C, as measured by proxy with bulk soil ∆</w:t>
      </w:r>
      <w:r w:rsidRPr="00246DD4">
        <w:rPr>
          <w:rFonts w:ascii="AppleSystemUIFont" w:hAnsi="AppleSystemUIFont" w:cs="AppleSystemUIFont"/>
          <w:color w:val="353535"/>
          <w:vertAlign w:val="superscript"/>
        </w:rPr>
        <w:t>14</w:t>
      </w:r>
      <w:r>
        <w:rPr>
          <w:rFonts w:ascii="AppleSystemUIFont" w:hAnsi="AppleSystemUIFont" w:cs="AppleSystemUIFont"/>
          <w:color w:val="353535"/>
        </w:rPr>
        <w:t>C. We extend this finding to show that it is specifically the poorly crystalline mineral content that is correlated with bulk soil ∆</w:t>
      </w:r>
      <w:r w:rsidRPr="00246DD4">
        <w:rPr>
          <w:rFonts w:ascii="AppleSystemUIFont" w:hAnsi="AppleSystemUIFont" w:cs="AppleSystemUIFont"/>
          <w:color w:val="353535"/>
          <w:vertAlign w:val="superscript"/>
        </w:rPr>
        <w:t>14</w:t>
      </w:r>
      <w:r>
        <w:rPr>
          <w:rFonts w:ascii="AppleSystemUIFont" w:hAnsi="AppleSystemUIFont" w:cs="AppleSystemUIFont"/>
          <w:color w:val="353535"/>
        </w:rPr>
        <w:t>C, while crystalline mineral content is not. Finally, we provide mechanistic evidence for the protective effect of mineral-association on decomposition of soil organic matter by demonstrating that the difference between bulk soil ∆</w:t>
      </w:r>
      <w:r w:rsidRPr="00246DD4">
        <w:rPr>
          <w:rFonts w:ascii="AppleSystemUIFont" w:hAnsi="AppleSystemUIFont" w:cs="AppleSystemUIFont"/>
          <w:color w:val="353535"/>
          <w:vertAlign w:val="superscript"/>
        </w:rPr>
        <w:t>14</w:t>
      </w:r>
      <w:r>
        <w:rPr>
          <w:rFonts w:ascii="AppleSystemUIFont" w:hAnsi="AppleSystemUIFont" w:cs="AppleSystemUIFont"/>
          <w:color w:val="353535"/>
        </w:rPr>
        <w:t>C and respired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C-CO</w:t>
      </w:r>
      <w:r w:rsidRPr="00965444">
        <w:rPr>
          <w:rFonts w:ascii="AppleSystemUIFont" w:hAnsi="AppleSystemUIFont" w:cs="AppleSystemUIFont"/>
          <w:color w:val="353535"/>
          <w:vertAlign w:val="subscript"/>
        </w:rPr>
        <w:t>2</w:t>
      </w:r>
      <w:r>
        <w:rPr>
          <w:rFonts w:ascii="AppleSystemUIFont" w:hAnsi="AppleSystemUIFont" w:cs="AppleSystemUIFont"/>
          <w:color w:val="353535"/>
        </w:rPr>
        <w:t xml:space="preserve"> is even more strongly correlated with poorly crystalline mineral content than bulk ∆</w:t>
      </w:r>
      <w:r w:rsidRPr="00965444">
        <w:rPr>
          <w:rFonts w:ascii="AppleSystemUIFont" w:hAnsi="AppleSystemUIFont" w:cs="AppleSystemUIFont"/>
          <w:color w:val="353535"/>
          <w:vertAlign w:val="superscript"/>
        </w:rPr>
        <w:t>14</w:t>
      </w:r>
      <w:r>
        <w:rPr>
          <w:rFonts w:ascii="AppleSystemUIFont" w:hAnsi="AppleSystemUIFont" w:cs="AppleSystemUIFont"/>
          <w:color w:val="353535"/>
        </w:rPr>
        <w:t>C alone.</w:t>
      </w:r>
    </w:p>
    <w:p w14:paraId="23635F0E" w14:textId="36425375" w:rsidR="00EF5E53" w:rsidRDefault="00EF5E53" w:rsidP="007F2D50">
      <w:pPr>
        <w:widowControl w:val="0"/>
        <w:autoSpaceDE w:val="0"/>
        <w:autoSpaceDN w:val="0"/>
        <w:adjustRightInd w:val="0"/>
        <w:rPr>
          <w:ins w:id="44" w:author="Susan Trumbore" w:date="2022-02-17T17:49:00Z"/>
          <w:rFonts w:ascii="AppleSystemUIFont" w:hAnsi="AppleSystemUIFont" w:cs="AppleSystemUIFont"/>
          <w:color w:val="353535"/>
        </w:rPr>
      </w:pPr>
    </w:p>
    <w:p w14:paraId="29889243" w14:textId="62B78EF7" w:rsidR="00EF5E53" w:rsidRDefault="00EF5E53" w:rsidP="007F2D50">
      <w:pPr>
        <w:widowControl w:val="0"/>
        <w:autoSpaceDE w:val="0"/>
        <w:autoSpaceDN w:val="0"/>
        <w:adjustRightInd w:val="0"/>
        <w:rPr>
          <w:rFonts w:ascii="AppleSystemUIFont" w:hAnsi="AppleSystemUIFont" w:cs="AppleSystemUIFont"/>
          <w:color w:val="353535"/>
        </w:rPr>
      </w:pPr>
      <w:ins w:id="45" w:author="Susan Trumbore" w:date="2022-02-17T17:49:00Z">
        <w:r>
          <w:rPr>
            <w:rFonts w:ascii="AppleSystemUIFont" w:hAnsi="AppleSystemUIFont" w:cs="AppleSystemUIFont"/>
            <w:color w:val="353535"/>
          </w:rPr>
          <w:t>Maybe something on the difference between 14C of bulk and respired as an indicator for the presence of multiple stabilization mechanisms that operate on different t</w:t>
        </w:r>
      </w:ins>
      <w:ins w:id="46" w:author="Susan Trumbore" w:date="2022-02-17T17:50:00Z">
        <w:r>
          <w:rPr>
            <w:rFonts w:ascii="AppleSystemUIFont" w:hAnsi="AppleSystemUIFont" w:cs="AppleSystemUIFont"/>
            <w:color w:val="353535"/>
          </w:rPr>
          <w:t xml:space="preserve">imescales.  Contrast granite (which has old bulk and old respired C but difference = 0 at depth with andesite soils that respire much younger C </w:t>
        </w:r>
      </w:ins>
      <w:ins w:id="47" w:author="Susan Trumbore" w:date="2022-02-17T17:51:00Z">
        <w:r>
          <w:rPr>
            <w:rFonts w:ascii="AppleSystemUIFont" w:hAnsi="AppleSystemUIFont" w:cs="AppleSystemUIFont"/>
            <w:color w:val="353535"/>
          </w:rPr>
          <w:t xml:space="preserve">than the bulk).  </w:t>
        </w:r>
      </w:ins>
      <w:ins w:id="48" w:author="Susan Trumbore" w:date="2022-02-17T17:53:00Z">
        <w:r w:rsidR="005D17A1">
          <w:rPr>
            <w:rFonts w:ascii="AppleSystemUIFont" w:hAnsi="AppleSystemUIFont" w:cs="AppleSystemUIFont"/>
            <w:color w:val="353535"/>
          </w:rPr>
          <w:t xml:space="preserve"> Perhaps also the </w:t>
        </w:r>
      </w:ins>
      <w:ins w:id="49" w:author="Susan Trumbore" w:date="2022-02-17T17:54:00Z">
        <w:r w:rsidR="005D17A1">
          <w:rPr>
            <w:rFonts w:ascii="AppleSystemUIFont" w:hAnsi="AppleSystemUIFont" w:cs="AppleSystemUIFont"/>
            <w:color w:val="353535"/>
          </w:rPr>
          <w:t>specific CO2 flux?</w:t>
        </w:r>
      </w:ins>
    </w:p>
    <w:p w14:paraId="2828EE36" w14:textId="77777777" w:rsidR="007F2D50" w:rsidRDefault="007F2D50" w:rsidP="007F2D50">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 </w:t>
      </w:r>
    </w:p>
    <w:p w14:paraId="3E3D1255" w14:textId="56CDEBA6" w:rsidR="00517929" w:rsidRPr="001E3228" w:rsidRDefault="007F2D50" w:rsidP="001E3228">
      <w:pPr>
        <w:widowControl w:val="0"/>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In future work we intend to quantify the timescales of soil carbon cycling in mineral and non-mineral associated pools with a compartmental modeling approach, using the radiocarbon time series presented here in addition to radiocarbon measurements of soil density and thermal fractions as constraints.</w:t>
      </w:r>
    </w:p>
    <w:sectPr w:rsidR="00517929" w:rsidRPr="001E3228" w:rsidSect="0080518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usan Trumbore" w:date="2022-02-17T11:17:00Z" w:initials="ST">
    <w:p w14:paraId="1B5BE44E" w14:textId="53CD7BD0" w:rsidR="003E74A6" w:rsidRPr="00EF2184" w:rsidRDefault="003E74A6" w:rsidP="00EF2184">
      <w:pPr>
        <w:widowControl w:val="0"/>
        <w:autoSpaceDE w:val="0"/>
        <w:autoSpaceDN w:val="0"/>
        <w:adjustRightInd w:val="0"/>
        <w:rPr>
          <w:rFonts w:ascii="AppleSystemUIFontBold" w:hAnsi="AppleSystemUIFontBold" w:cs="AppleSystemUIFontBold"/>
          <w:bCs/>
          <w:color w:val="353535"/>
        </w:rPr>
      </w:pPr>
      <w:r>
        <w:rPr>
          <w:rStyle w:val="CommentReference"/>
        </w:rPr>
        <w:annotationRef/>
      </w:r>
      <w:r>
        <w:t xml:space="preserve">I like this one.  or from the bullet below - </w:t>
      </w:r>
      <w:r w:rsidRPr="004B4669">
        <w:rPr>
          <w:rFonts w:ascii="AppleSystemUIFontBold" w:hAnsi="AppleSystemUIFontBold" w:cs="AppleSystemUIFontBold"/>
          <w:bCs/>
          <w:color w:val="353535"/>
        </w:rPr>
        <w:t>Poorly crystalline mineral content is more important than parent material or</w:t>
      </w:r>
      <w:r>
        <w:rPr>
          <w:rFonts w:ascii="AppleSystemUIFontBold" w:hAnsi="AppleSystemUIFontBold" w:cs="AppleSystemUIFontBold"/>
          <w:bCs/>
          <w:color w:val="353535"/>
        </w:rPr>
        <w:t xml:space="preserve"> </w:t>
      </w:r>
      <w:r w:rsidRPr="004B4669">
        <w:rPr>
          <w:rFonts w:ascii="AppleSystemUIFontBold" w:hAnsi="AppleSystemUIFontBold" w:cs="AppleSystemUIFontBold"/>
          <w:bCs/>
          <w:color w:val="353535"/>
        </w:rPr>
        <w:t xml:space="preserve">climate </w:t>
      </w:r>
      <w:r>
        <w:rPr>
          <w:rFonts w:ascii="AppleSystemUIFontBold" w:hAnsi="AppleSystemUIFontBold" w:cs="AppleSystemUIFontBold"/>
          <w:bCs/>
          <w:color w:val="353535"/>
        </w:rPr>
        <w:t>alone in</w:t>
      </w:r>
      <w:r w:rsidRPr="004B4669">
        <w:rPr>
          <w:rFonts w:ascii="AppleSystemUIFontBold" w:hAnsi="AppleSystemUIFontBold" w:cs="AppleSystemUIFontBold"/>
          <w:bCs/>
          <w:color w:val="353535"/>
        </w:rPr>
        <w:t xml:space="preserve"> explaining </w:t>
      </w:r>
      <w:r>
        <w:rPr>
          <w:rFonts w:ascii="AppleSystemUIFontBold" w:hAnsi="AppleSystemUIFontBold" w:cs="AppleSystemUIFontBold"/>
          <w:bCs/>
          <w:color w:val="353535"/>
        </w:rPr>
        <w:t xml:space="preserve">persistence of </w:t>
      </w:r>
      <w:r w:rsidRPr="004B4669">
        <w:rPr>
          <w:rFonts w:ascii="AppleSystemUIFontBold" w:hAnsi="AppleSystemUIFontBold" w:cs="AppleSystemUIFontBold"/>
          <w:bCs/>
          <w:color w:val="353535"/>
        </w:rPr>
        <w:t xml:space="preserve">soil C </w:t>
      </w:r>
    </w:p>
  </w:comment>
  <w:comment w:id="2" w:author="Susan Trumbore" w:date="2022-02-17T11:20:00Z" w:initials="ST">
    <w:p w14:paraId="65A907D7" w14:textId="56C096CF" w:rsidR="003E74A6" w:rsidRDefault="003E74A6">
      <w:pPr>
        <w:pStyle w:val="CommentText"/>
      </w:pPr>
      <w:r>
        <w:rPr>
          <w:rStyle w:val="CommentReference"/>
        </w:rPr>
        <w:annotationRef/>
      </w:r>
      <w:r>
        <w:t>Maybe ‘explaining persistence’ (we do not know that decomp rates are slower)</w:t>
      </w:r>
    </w:p>
  </w:comment>
  <w:comment w:id="3" w:author="Jeff Beem-Miller" w:date="2022-02-16T15:34:00Z" w:initials="JB">
    <w:p w14:paraId="3AF17FCF" w14:textId="53400FD0" w:rsidR="003E74A6" w:rsidRDefault="003E74A6">
      <w:pPr>
        <w:pStyle w:val="CommentText"/>
      </w:pPr>
      <w:r>
        <w:rPr>
          <w:rStyle w:val="CommentReference"/>
        </w:rPr>
        <w:annotationRef/>
      </w:r>
      <w:r>
        <w:t>I left this in outline form, since I’m still working on the discussion section and the specifics will likely change depending on how that evolves.</w:t>
      </w:r>
    </w:p>
  </w:comment>
  <w:comment w:id="24" w:author="Susan Trumbore" w:date="2022-02-17T11:29:00Z" w:initials="ST">
    <w:p w14:paraId="0A550EE0" w14:textId="78587F5E" w:rsidR="003E74A6" w:rsidRDefault="003E74A6">
      <w:pPr>
        <w:pStyle w:val="CommentText"/>
      </w:pPr>
      <w:r>
        <w:rPr>
          <w:rStyle w:val="CommentReference"/>
        </w:rPr>
        <w:annotationRef/>
      </w:r>
      <w:r>
        <w:t xml:space="preserve">Here I think you need to introduce the sites:  To test how parent material and climate influence soil C dynamics, revisited sites selected by Rasmussen on the western slope of Sierra Nevada in CA.  These sites provide differences in PM with same climate and differences in climate with same PM.   We </w:t>
      </w:r>
      <w:proofErr w:type="gramStart"/>
      <w:r>
        <w:t>measured…..</w:t>
      </w:r>
      <w:proofErr w:type="gramEnd"/>
      <w:r>
        <w:t xml:space="preserve"> in these sites at 3 depth intervals to test the importance of climate, PM and their interaction on the 14C of respired and bulk SOM, with the aim of assessing the relative influence on dynamics of soil C.   If climate is the main control, predict the decomposition rates would decline with elevation, thus younger C at low elevation and oldest C at high elevation.  For PM, we would predict soils with the most minerals associated with strong stabilization would have the most and oldest C</w:t>
      </w:r>
    </w:p>
  </w:comment>
  <w:comment w:id="29" w:author="Susan Trumbore" w:date="2022-02-17T16:44:00Z" w:initials="ST">
    <w:p w14:paraId="07E33CE6" w14:textId="31FC3076" w:rsidR="003E74A6" w:rsidRDefault="003E74A6">
      <w:pPr>
        <w:pStyle w:val="CommentText"/>
      </w:pPr>
      <w:r>
        <w:rPr>
          <w:rStyle w:val="CommentReference"/>
        </w:rPr>
        <w:annotationRef/>
      </w:r>
      <w:r>
        <w:t>So you do want the time series in this paper?  See comment below about introducing what would be expected for radiocarbon trends with time for different mean TT.  (</w:t>
      </w:r>
      <w:proofErr w:type="gramStart"/>
      <w:r>
        <w:t>for</w:t>
      </w:r>
      <w:proofErr w:type="gramEnd"/>
      <w:r>
        <w:t xml:space="preserve"> introduction)</w:t>
      </w:r>
    </w:p>
  </w:comment>
  <w:comment w:id="30" w:author="Susan Trumbore" w:date="2022-02-17T11:48:00Z" w:initials="ST">
    <w:p w14:paraId="7F5612A0" w14:textId="424EC011" w:rsidR="003E74A6" w:rsidRDefault="003E74A6">
      <w:pPr>
        <w:pStyle w:val="CommentText"/>
      </w:pPr>
      <w:r>
        <w:rPr>
          <w:rStyle w:val="CommentReference"/>
        </w:rPr>
        <w:annotationRef/>
      </w:r>
      <w:r>
        <w:t xml:space="preserve">Values with </w:t>
      </w:r>
      <w:r>
        <w:rPr>
          <w:rFonts w:ascii="AppleSystemUIFont" w:hAnsi="AppleSystemUIFont" w:cs="AppleSystemUIFont"/>
          <w:color w:val="353535"/>
        </w:rPr>
        <w:t>∆</w:t>
      </w:r>
      <w:r w:rsidRPr="00002531">
        <w:rPr>
          <w:rFonts w:ascii="AppleSystemUIFont" w:hAnsi="AppleSystemUIFont" w:cs="AppleSystemUIFont"/>
          <w:color w:val="353535"/>
          <w:vertAlign w:val="superscript"/>
        </w:rPr>
        <w:t>14</w:t>
      </w:r>
      <w:r>
        <w:rPr>
          <w:rFonts w:ascii="AppleSystemUIFont" w:hAnsi="AppleSystemUIFont" w:cs="AppleSystemUIFont"/>
          <w:color w:val="353535"/>
        </w:rPr>
        <w:t>C &gt;0 indicate the presence of ‘bomb’ C produced by atmospheric weapons testing in the early 1960s…… Values with ∆</w:t>
      </w:r>
      <w:r w:rsidRPr="00002531">
        <w:rPr>
          <w:rFonts w:ascii="AppleSystemUIFont" w:hAnsi="AppleSystemUIFont" w:cs="AppleSystemUIFont"/>
          <w:color w:val="353535"/>
          <w:vertAlign w:val="superscript"/>
        </w:rPr>
        <w:t>14</w:t>
      </w:r>
      <w:r>
        <w:rPr>
          <w:rFonts w:ascii="AppleSystemUIFont" w:hAnsi="AppleSystemUIFont" w:cs="AppleSystemUIFont"/>
          <w:color w:val="353535"/>
        </w:rPr>
        <w:t>C &lt; 0indicate the influence of radioactive decay of 14C (half-life 5730 years).</w:t>
      </w:r>
    </w:p>
  </w:comment>
  <w:comment w:id="31" w:author="Susan Trumbore" w:date="2022-02-17T16:57:00Z" w:initials="ST">
    <w:p w14:paraId="1231287C" w14:textId="5C445948" w:rsidR="003E74A6" w:rsidRDefault="003E74A6">
      <w:pPr>
        <w:pStyle w:val="CommentText"/>
      </w:pPr>
      <w:r>
        <w:rPr>
          <w:rStyle w:val="CommentReference"/>
        </w:rPr>
        <w:annotationRef/>
      </w:r>
      <w:r>
        <w:t>While it is good to structure this way, I am not sure you should separate temporal effects?  (</w:t>
      </w:r>
      <w:proofErr w:type="gramStart"/>
      <w:r>
        <w:t>gets</w:t>
      </w:r>
      <w:proofErr w:type="gramEnd"/>
      <w:r>
        <w:t xml:space="preserve"> repetitive below).   It depends on what your figures are going to be. (</w:t>
      </w:r>
      <w:proofErr w:type="gramStart"/>
      <w:r>
        <w:t>hard</w:t>
      </w:r>
      <w:proofErr w:type="gramEnd"/>
      <w:r>
        <w:t xml:space="preserve"> to tell from the description below).</w:t>
      </w:r>
    </w:p>
    <w:p w14:paraId="51C70C5E" w14:textId="77777777" w:rsidR="003E74A6" w:rsidRDefault="003E74A6">
      <w:pPr>
        <w:pStyle w:val="CommentText"/>
      </w:pPr>
    </w:p>
    <w:p w14:paraId="09E2A143" w14:textId="553AF49D" w:rsidR="003E74A6" w:rsidRDefault="003E74A6">
      <w:pPr>
        <w:pStyle w:val="CommentText"/>
      </w:pPr>
      <w:r>
        <w:t xml:space="preserve"> I Do think you might have to address the issue of C content between the samples and why it might be different (might be easier to say based on heavy fractions rather than total C)</w:t>
      </w:r>
    </w:p>
  </w:comment>
  <w:comment w:id="32" w:author="Susan Trumbore" w:date="2022-02-17T11:55:00Z" w:initials="ST">
    <w:p w14:paraId="222BADE9" w14:textId="34464A4E" w:rsidR="003E74A6" w:rsidRDefault="003E74A6">
      <w:pPr>
        <w:pStyle w:val="CommentText"/>
      </w:pPr>
      <w:r>
        <w:rPr>
          <w:rStyle w:val="CommentReference"/>
        </w:rPr>
        <w:annotationRef/>
      </w:r>
      <w:r>
        <w:t>Missing any description about soil C variations</w:t>
      </w:r>
    </w:p>
  </w:comment>
  <w:comment w:id="33" w:author="Susan Trumbore" w:date="2022-02-17T11:51:00Z" w:initials="ST">
    <w:p w14:paraId="0A1B0B3E" w14:textId="56C8DBCD" w:rsidR="003E74A6" w:rsidRDefault="003E74A6">
      <w:pPr>
        <w:pStyle w:val="CommentText"/>
      </w:pPr>
      <w:r>
        <w:rPr>
          <w:rStyle w:val="CommentReference"/>
        </w:rPr>
        <w:annotationRef/>
      </w:r>
      <w:r>
        <w:t xml:space="preserve">Maybe it flows better to describe what you would see in the figure first, then summarize this more quantitatively at the end (e.g. referring to the LMMs). I would start with the next sentence “Contrary to what would be expected from decomposition-temperature relationships, soils at cool (mid-elevation) climate sites were more depleted in 14C than soils at cold (high elevation) sites.  </w:t>
      </w:r>
    </w:p>
  </w:comment>
  <w:comment w:id="37" w:author="Susan Trumbore" w:date="2022-02-17T12:23:00Z" w:initials="ST">
    <w:p w14:paraId="0FA42D6E" w14:textId="07411E02" w:rsidR="003E74A6" w:rsidRDefault="003E74A6">
      <w:pPr>
        <w:pStyle w:val="CommentText"/>
      </w:pPr>
      <w:r>
        <w:rPr>
          <w:rStyle w:val="CommentReference"/>
        </w:rPr>
        <w:annotationRef/>
      </w:r>
      <w:r>
        <w:t xml:space="preserve">This needs to get set up more in the introduction. You would need a figure that shows how 14C </w:t>
      </w:r>
      <w:proofErr w:type="spellStart"/>
      <w:r>
        <w:t>behaviour</w:t>
      </w:r>
      <w:proofErr w:type="spellEnd"/>
      <w:r>
        <w:t xml:space="preserve"> indicates relative mean TT.  For example, declining 14C with time but with values &gt; atmosphere indicates &lt;10-20 year TT</w:t>
      </w:r>
      <w:proofErr w:type="gramStart"/>
      <w:r>
        <w:t>;  increasing</w:t>
      </w:r>
      <w:proofErr w:type="gramEnd"/>
      <w:r>
        <w:t xml:space="preserve"> over time indicates mean TT &gt;100 years; year it crosses atmospheric curve indicates relatively faster (TT&lt;) for crossing before year 2000 slower (TT&gt; ) crossing after….  Good to define </w:t>
      </w:r>
      <w:proofErr w:type="spellStart"/>
      <w:r>
        <w:t>behaviour</w:t>
      </w:r>
      <w:proofErr w:type="spellEnd"/>
      <w:r>
        <w:t xml:space="preserve"> of ‘decadal’ versus ‘multi-decadal’ versus ‘century’ versus multi-century </w:t>
      </w:r>
      <w:proofErr w:type="spellStart"/>
      <w:r>
        <w:t>behaviour</w:t>
      </w:r>
      <w:proofErr w:type="spellEnd"/>
      <w:r>
        <w:t xml:space="preserve"> as indicators of mean transit time/turnover time.  (</w:t>
      </w:r>
      <w:proofErr w:type="gramStart"/>
      <w:r>
        <w:t>can</w:t>
      </w:r>
      <w:proofErr w:type="gramEnd"/>
      <w:r>
        <w:t xml:space="preserve"> be fore the. Pool most represented by incubation or pool most represented by bulk C).   Maybe you can even classify these as ‘annual-decadal’.  ‘multidecadal’ and ‘centennial’ </w:t>
      </w:r>
      <w:proofErr w:type="spellStart"/>
      <w:r>
        <w:t>behaviours</w:t>
      </w:r>
      <w:proofErr w:type="spellEnd"/>
      <w:r>
        <w:t xml:space="preserve"> so that you can use these to describe the </w:t>
      </w:r>
      <w:proofErr w:type="spellStart"/>
      <w:r>
        <w:t>behavious</w:t>
      </w:r>
      <w:proofErr w:type="spellEnd"/>
      <w:r>
        <w:t>.</w:t>
      </w:r>
    </w:p>
    <w:p w14:paraId="633F7EC3" w14:textId="77777777" w:rsidR="003E74A6" w:rsidRDefault="003E74A6">
      <w:pPr>
        <w:pStyle w:val="CommentText"/>
      </w:pPr>
    </w:p>
    <w:p w14:paraId="643EA632" w14:textId="0C234619" w:rsidR="003E74A6" w:rsidRDefault="003E74A6">
      <w:pPr>
        <w:pStyle w:val="CommentText"/>
      </w:pPr>
      <w:r>
        <w:t>You can also indicate mixtures of contribution – e.g. change with time matches ‘annual-decadal’ TT by paralleling atmosphere, while the overall 14C is below the atmosphere (‘</w:t>
      </w:r>
      <w:proofErr w:type="spellStart"/>
      <w:r>
        <w:t>mult</w:t>
      </w:r>
      <w:proofErr w:type="spellEnd"/>
      <w:r>
        <w:t>-decadal to centennial’) – indicates a mix of fast and slow pools contributing to e.g. respired CO2.</w:t>
      </w:r>
    </w:p>
    <w:p w14:paraId="4D50405C" w14:textId="77777777" w:rsidR="003E74A6" w:rsidRDefault="003E74A6">
      <w:pPr>
        <w:pStyle w:val="CommentText"/>
      </w:pPr>
    </w:p>
    <w:p w14:paraId="082BCDEF" w14:textId="5C31A359" w:rsidR="003E74A6" w:rsidRDefault="003E74A6">
      <w:pPr>
        <w:pStyle w:val="CommentText"/>
      </w:pPr>
    </w:p>
  </w:comment>
  <w:comment w:id="38" w:author="Susan Trumbore" w:date="2022-02-17T12:28:00Z" w:initials="ST">
    <w:p w14:paraId="2AB8C5F6" w14:textId="1621319F" w:rsidR="003E74A6" w:rsidRDefault="003E74A6">
      <w:pPr>
        <w:pStyle w:val="CommentText"/>
      </w:pPr>
      <w:r>
        <w:rPr>
          <w:rStyle w:val="CommentReference"/>
        </w:rPr>
        <w:annotationRef/>
      </w:r>
      <w:r>
        <w:t xml:space="preserve">Absolute value as well as amount of change have importance (see above).  </w:t>
      </w:r>
    </w:p>
  </w:comment>
  <w:comment w:id="40" w:author="Susan Trumbore" w:date="2022-02-17T17:09:00Z" w:initials="ST">
    <w:p w14:paraId="4CBA1472" w14:textId="718931DE" w:rsidR="003E74A6" w:rsidRDefault="003E74A6">
      <w:pPr>
        <w:pStyle w:val="CommentText"/>
      </w:pPr>
      <w:r>
        <w:rPr>
          <w:rStyle w:val="CommentReference"/>
        </w:rPr>
        <w:annotationRef/>
      </w:r>
      <w:r>
        <w:t>What about relationships between the specific rate of CO2 evolution in incubations and the amount of these minerals?  (</w:t>
      </w:r>
      <w:proofErr w:type="gramStart"/>
      <w:r>
        <w:t>you</w:t>
      </w:r>
      <w:proofErr w:type="gramEnd"/>
      <w:r>
        <w:t xml:space="preserve"> have not so far used these data, but I bet there is a relationship either with the Delta-Delta or the </w:t>
      </w:r>
    </w:p>
  </w:comment>
  <w:comment w:id="41" w:author="Jeff Beem-Miller" w:date="2022-02-16T15:34:00Z" w:initials="JB">
    <w:p w14:paraId="6FF68968" w14:textId="56355E2F" w:rsidR="003E74A6" w:rsidRDefault="003E74A6">
      <w:pPr>
        <w:pStyle w:val="CommentText"/>
      </w:pPr>
      <w:r>
        <w:rPr>
          <w:rStyle w:val="CommentReference"/>
        </w:rPr>
        <w:annotationRef/>
      </w:r>
      <w:r>
        <w:t>I’m working on framing the discussion in terms of timescales of soil C cycling rather than just 14C trends, but not there yet.</w:t>
      </w:r>
    </w:p>
  </w:comment>
  <w:comment w:id="42" w:author="Susan Trumbore" w:date="2022-02-17T17:18:00Z" w:initials="ST">
    <w:p w14:paraId="677A7B44" w14:textId="77777777" w:rsidR="003E74A6" w:rsidRDefault="003E74A6">
      <w:pPr>
        <w:pStyle w:val="CommentText"/>
      </w:pPr>
      <w:r>
        <w:rPr>
          <w:rStyle w:val="CommentReference"/>
        </w:rPr>
        <w:annotationRef/>
      </w:r>
      <w:r>
        <w:t>See my comments above – I think a semiquantitative timescale might be easier to describe.</w:t>
      </w:r>
    </w:p>
    <w:p w14:paraId="53B8A455" w14:textId="77777777" w:rsidR="003E74A6" w:rsidRDefault="003E74A6">
      <w:pPr>
        <w:pStyle w:val="CommentText"/>
      </w:pPr>
    </w:p>
    <w:p w14:paraId="68C4DED0" w14:textId="263D3756" w:rsidR="003E74A6" w:rsidRDefault="003E74A6">
      <w:pPr>
        <w:pStyle w:val="CommentText"/>
      </w:pPr>
      <w:r>
        <w:t xml:space="preserve">You can even hint at the next step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5BE44E" w15:done="0"/>
  <w15:commentEx w15:paraId="65A907D7" w15:done="0"/>
  <w15:commentEx w15:paraId="3AF17FCF" w15:done="0"/>
  <w15:commentEx w15:paraId="0A550EE0" w15:done="0"/>
  <w15:commentEx w15:paraId="07E33CE6" w15:done="0"/>
  <w15:commentEx w15:paraId="7F5612A0" w15:done="0"/>
  <w15:commentEx w15:paraId="09E2A143" w15:done="0"/>
  <w15:commentEx w15:paraId="222BADE9" w15:done="0"/>
  <w15:commentEx w15:paraId="0A1B0B3E" w15:done="0"/>
  <w15:commentEx w15:paraId="082BCDEF" w15:done="0"/>
  <w15:commentEx w15:paraId="2AB8C5F6" w15:done="0"/>
  <w15:commentEx w15:paraId="4CBA1472" w15:done="0"/>
  <w15:commentEx w15:paraId="6FF68968" w15:done="0"/>
  <w15:commentEx w15:paraId="68C4DE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8AD3F" w16cex:dateUtc="2022-02-17T10:17:00Z"/>
  <w16cex:commentExtensible w16cex:durableId="25B8AE11" w16cex:dateUtc="2022-02-17T10:20:00Z"/>
  <w16cex:commentExtensible w16cex:durableId="25B8ACAB" w16cex:dateUtc="2022-02-16T14:34:00Z"/>
  <w16cex:commentExtensible w16cex:durableId="25B8B017" w16cex:dateUtc="2022-02-17T10:29:00Z"/>
  <w16cex:commentExtensible w16cex:durableId="25B8F9E2" w16cex:dateUtc="2022-02-17T15:44:00Z"/>
  <w16cex:commentExtensible w16cex:durableId="25B8B494" w16cex:dateUtc="2022-02-17T10:48:00Z"/>
  <w16cex:commentExtensible w16cex:durableId="25B8FCE6" w16cex:dateUtc="2022-02-17T15:57:00Z"/>
  <w16cex:commentExtensible w16cex:durableId="25B8B61B" w16cex:dateUtc="2022-02-17T10:55:00Z"/>
  <w16cex:commentExtensible w16cex:durableId="25B8B53E" w16cex:dateUtc="2022-02-17T10:51:00Z"/>
  <w16cex:commentExtensible w16cex:durableId="25B8BCC8" w16cex:dateUtc="2022-02-17T11:23:00Z"/>
  <w16cex:commentExtensible w16cex:durableId="25B8BDF2" w16cex:dateUtc="2022-02-17T11:28:00Z"/>
  <w16cex:commentExtensible w16cex:durableId="25B8FFC8" w16cex:dateUtc="2022-02-17T16:09:00Z"/>
  <w16cex:commentExtensible w16cex:durableId="25B8ACAC" w16cex:dateUtc="2022-02-16T14:34:00Z"/>
  <w16cex:commentExtensible w16cex:durableId="25B901F3" w16cex:dateUtc="2022-02-17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5BE44E" w16cid:durableId="25B8AD3F"/>
  <w16cid:commentId w16cid:paraId="65A907D7" w16cid:durableId="25B8AE11"/>
  <w16cid:commentId w16cid:paraId="3AF17FCF" w16cid:durableId="25B8ACAB"/>
  <w16cid:commentId w16cid:paraId="0A550EE0" w16cid:durableId="25B8B017"/>
  <w16cid:commentId w16cid:paraId="07E33CE6" w16cid:durableId="25B8F9E2"/>
  <w16cid:commentId w16cid:paraId="7F5612A0" w16cid:durableId="25B8B494"/>
  <w16cid:commentId w16cid:paraId="09E2A143" w16cid:durableId="25B8FCE6"/>
  <w16cid:commentId w16cid:paraId="222BADE9" w16cid:durableId="25B8B61B"/>
  <w16cid:commentId w16cid:paraId="0A1B0B3E" w16cid:durableId="25B8B53E"/>
  <w16cid:commentId w16cid:paraId="082BCDEF" w16cid:durableId="25B8BCC8"/>
  <w16cid:commentId w16cid:paraId="2AB8C5F6" w16cid:durableId="25B8BDF2"/>
  <w16cid:commentId w16cid:paraId="4CBA1472" w16cid:durableId="25B8FFC8"/>
  <w16cid:commentId w16cid:paraId="6FF68968" w16cid:durableId="25B8ACAC"/>
  <w16cid:commentId w16cid:paraId="68C4DED0" w16cid:durableId="25B901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07E6"/>
    <w:multiLevelType w:val="hybridMultilevel"/>
    <w:tmpl w:val="6CA8E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A5B9E"/>
    <w:multiLevelType w:val="hybridMultilevel"/>
    <w:tmpl w:val="1EA2AA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71D0117"/>
    <w:multiLevelType w:val="hybridMultilevel"/>
    <w:tmpl w:val="28965132"/>
    <w:lvl w:ilvl="0" w:tplc="25CECE3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0B4A62"/>
    <w:multiLevelType w:val="hybridMultilevel"/>
    <w:tmpl w:val="58A42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2B13E9E"/>
    <w:multiLevelType w:val="hybridMultilevel"/>
    <w:tmpl w:val="E6A2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san Trumbore">
    <w15:presenceInfo w15:providerId="AD" w15:userId="S::setrumbo@14cqueen.onmicrosoft.com::bdf8d4a4-022c-4a74-9306-357637a81e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ED6"/>
    <w:rsid w:val="00007628"/>
    <w:rsid w:val="00097413"/>
    <w:rsid w:val="000C660A"/>
    <w:rsid w:val="00104316"/>
    <w:rsid w:val="00153690"/>
    <w:rsid w:val="0018026D"/>
    <w:rsid w:val="0018632E"/>
    <w:rsid w:val="001B0961"/>
    <w:rsid w:val="001C7DAB"/>
    <w:rsid w:val="001E3228"/>
    <w:rsid w:val="001E34F6"/>
    <w:rsid w:val="00226088"/>
    <w:rsid w:val="002B6408"/>
    <w:rsid w:val="00312ABE"/>
    <w:rsid w:val="00347F65"/>
    <w:rsid w:val="00376A5D"/>
    <w:rsid w:val="003E74A6"/>
    <w:rsid w:val="00414A61"/>
    <w:rsid w:val="004404A7"/>
    <w:rsid w:val="00492556"/>
    <w:rsid w:val="00497DF2"/>
    <w:rsid w:val="004A75FE"/>
    <w:rsid w:val="004B4669"/>
    <w:rsid w:val="00517929"/>
    <w:rsid w:val="005D17A1"/>
    <w:rsid w:val="005D1ED6"/>
    <w:rsid w:val="005E0798"/>
    <w:rsid w:val="006423E1"/>
    <w:rsid w:val="006D4F52"/>
    <w:rsid w:val="006F49A8"/>
    <w:rsid w:val="00715626"/>
    <w:rsid w:val="00743706"/>
    <w:rsid w:val="00763683"/>
    <w:rsid w:val="007754C2"/>
    <w:rsid w:val="007B0679"/>
    <w:rsid w:val="007D61B0"/>
    <w:rsid w:val="007D6713"/>
    <w:rsid w:val="007F2D50"/>
    <w:rsid w:val="007F724E"/>
    <w:rsid w:val="00805189"/>
    <w:rsid w:val="00812452"/>
    <w:rsid w:val="0083258A"/>
    <w:rsid w:val="008345D2"/>
    <w:rsid w:val="008623CE"/>
    <w:rsid w:val="008A0792"/>
    <w:rsid w:val="008E7A26"/>
    <w:rsid w:val="008F200D"/>
    <w:rsid w:val="00902015"/>
    <w:rsid w:val="00914AE2"/>
    <w:rsid w:val="00976A50"/>
    <w:rsid w:val="009C6889"/>
    <w:rsid w:val="009F77B1"/>
    <w:rsid w:val="00A26F47"/>
    <w:rsid w:val="00A33125"/>
    <w:rsid w:val="00A521E0"/>
    <w:rsid w:val="00A54CAB"/>
    <w:rsid w:val="00A6080C"/>
    <w:rsid w:val="00A82952"/>
    <w:rsid w:val="00A9356A"/>
    <w:rsid w:val="00AA2149"/>
    <w:rsid w:val="00AA25D3"/>
    <w:rsid w:val="00AA5F04"/>
    <w:rsid w:val="00AC0DFD"/>
    <w:rsid w:val="00B166A3"/>
    <w:rsid w:val="00B5281B"/>
    <w:rsid w:val="00B7094E"/>
    <w:rsid w:val="00B73A85"/>
    <w:rsid w:val="00B962AB"/>
    <w:rsid w:val="00C14164"/>
    <w:rsid w:val="00C4101A"/>
    <w:rsid w:val="00CA5816"/>
    <w:rsid w:val="00CB7204"/>
    <w:rsid w:val="00CE3E5C"/>
    <w:rsid w:val="00D311B5"/>
    <w:rsid w:val="00D64DD4"/>
    <w:rsid w:val="00DA22ED"/>
    <w:rsid w:val="00DA358B"/>
    <w:rsid w:val="00DB4C2F"/>
    <w:rsid w:val="00E2718C"/>
    <w:rsid w:val="00E52BB7"/>
    <w:rsid w:val="00EE4A65"/>
    <w:rsid w:val="00EE68E5"/>
    <w:rsid w:val="00EF2184"/>
    <w:rsid w:val="00EF5E53"/>
    <w:rsid w:val="00F331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01A8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94E"/>
    <w:pPr>
      <w:ind w:left="720"/>
      <w:contextualSpacing/>
    </w:pPr>
  </w:style>
  <w:style w:type="character" w:styleId="CommentReference">
    <w:name w:val="annotation reference"/>
    <w:basedOn w:val="DefaultParagraphFont"/>
    <w:uiPriority w:val="99"/>
    <w:semiHidden/>
    <w:unhideWhenUsed/>
    <w:rsid w:val="008345D2"/>
    <w:rPr>
      <w:sz w:val="18"/>
      <w:szCs w:val="18"/>
    </w:rPr>
  </w:style>
  <w:style w:type="paragraph" w:styleId="CommentText">
    <w:name w:val="annotation text"/>
    <w:basedOn w:val="Normal"/>
    <w:link w:val="CommentTextChar"/>
    <w:uiPriority w:val="99"/>
    <w:semiHidden/>
    <w:unhideWhenUsed/>
    <w:rsid w:val="008345D2"/>
  </w:style>
  <w:style w:type="character" w:customStyle="1" w:styleId="CommentTextChar">
    <w:name w:val="Comment Text Char"/>
    <w:basedOn w:val="DefaultParagraphFont"/>
    <w:link w:val="CommentText"/>
    <w:uiPriority w:val="99"/>
    <w:semiHidden/>
    <w:rsid w:val="008345D2"/>
  </w:style>
  <w:style w:type="paragraph" w:styleId="CommentSubject">
    <w:name w:val="annotation subject"/>
    <w:basedOn w:val="CommentText"/>
    <w:next w:val="CommentText"/>
    <w:link w:val="CommentSubjectChar"/>
    <w:uiPriority w:val="99"/>
    <w:semiHidden/>
    <w:unhideWhenUsed/>
    <w:rsid w:val="008345D2"/>
    <w:rPr>
      <w:b/>
      <w:bCs/>
      <w:sz w:val="20"/>
      <w:szCs w:val="20"/>
    </w:rPr>
  </w:style>
  <w:style w:type="character" w:customStyle="1" w:styleId="CommentSubjectChar">
    <w:name w:val="Comment Subject Char"/>
    <w:basedOn w:val="CommentTextChar"/>
    <w:link w:val="CommentSubject"/>
    <w:uiPriority w:val="99"/>
    <w:semiHidden/>
    <w:rsid w:val="008345D2"/>
    <w:rPr>
      <w:b/>
      <w:bCs/>
      <w:sz w:val="20"/>
      <w:szCs w:val="20"/>
    </w:rPr>
  </w:style>
  <w:style w:type="paragraph" w:styleId="BalloonText">
    <w:name w:val="Balloon Text"/>
    <w:basedOn w:val="Normal"/>
    <w:link w:val="BalloonTextChar"/>
    <w:uiPriority w:val="99"/>
    <w:semiHidden/>
    <w:unhideWhenUsed/>
    <w:rsid w:val="008345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5D2"/>
    <w:rPr>
      <w:rFonts w:ascii="Lucida Grande" w:hAnsi="Lucida Grande" w:cs="Lucida Grande"/>
      <w:sz w:val="18"/>
      <w:szCs w:val="18"/>
    </w:rPr>
  </w:style>
  <w:style w:type="paragraph" w:styleId="Revision">
    <w:name w:val="Revision"/>
    <w:hidden/>
    <w:uiPriority w:val="99"/>
    <w:semiHidden/>
    <w:rsid w:val="00EF218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94E"/>
    <w:pPr>
      <w:ind w:left="720"/>
      <w:contextualSpacing/>
    </w:pPr>
  </w:style>
  <w:style w:type="character" w:styleId="CommentReference">
    <w:name w:val="annotation reference"/>
    <w:basedOn w:val="DefaultParagraphFont"/>
    <w:uiPriority w:val="99"/>
    <w:semiHidden/>
    <w:unhideWhenUsed/>
    <w:rsid w:val="008345D2"/>
    <w:rPr>
      <w:sz w:val="18"/>
      <w:szCs w:val="18"/>
    </w:rPr>
  </w:style>
  <w:style w:type="paragraph" w:styleId="CommentText">
    <w:name w:val="annotation text"/>
    <w:basedOn w:val="Normal"/>
    <w:link w:val="CommentTextChar"/>
    <w:uiPriority w:val="99"/>
    <w:semiHidden/>
    <w:unhideWhenUsed/>
    <w:rsid w:val="008345D2"/>
  </w:style>
  <w:style w:type="character" w:customStyle="1" w:styleId="CommentTextChar">
    <w:name w:val="Comment Text Char"/>
    <w:basedOn w:val="DefaultParagraphFont"/>
    <w:link w:val="CommentText"/>
    <w:uiPriority w:val="99"/>
    <w:semiHidden/>
    <w:rsid w:val="008345D2"/>
  </w:style>
  <w:style w:type="paragraph" w:styleId="CommentSubject">
    <w:name w:val="annotation subject"/>
    <w:basedOn w:val="CommentText"/>
    <w:next w:val="CommentText"/>
    <w:link w:val="CommentSubjectChar"/>
    <w:uiPriority w:val="99"/>
    <w:semiHidden/>
    <w:unhideWhenUsed/>
    <w:rsid w:val="008345D2"/>
    <w:rPr>
      <w:b/>
      <w:bCs/>
      <w:sz w:val="20"/>
      <w:szCs w:val="20"/>
    </w:rPr>
  </w:style>
  <w:style w:type="character" w:customStyle="1" w:styleId="CommentSubjectChar">
    <w:name w:val="Comment Subject Char"/>
    <w:basedOn w:val="CommentTextChar"/>
    <w:link w:val="CommentSubject"/>
    <w:uiPriority w:val="99"/>
    <w:semiHidden/>
    <w:rsid w:val="008345D2"/>
    <w:rPr>
      <w:b/>
      <w:bCs/>
      <w:sz w:val="20"/>
      <w:szCs w:val="20"/>
    </w:rPr>
  </w:style>
  <w:style w:type="paragraph" w:styleId="BalloonText">
    <w:name w:val="Balloon Text"/>
    <w:basedOn w:val="Normal"/>
    <w:link w:val="BalloonTextChar"/>
    <w:uiPriority w:val="99"/>
    <w:semiHidden/>
    <w:unhideWhenUsed/>
    <w:rsid w:val="008345D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45D2"/>
    <w:rPr>
      <w:rFonts w:ascii="Lucida Grande" w:hAnsi="Lucida Grande" w:cs="Lucida Grande"/>
      <w:sz w:val="18"/>
      <w:szCs w:val="18"/>
    </w:rPr>
  </w:style>
  <w:style w:type="paragraph" w:styleId="Revision">
    <w:name w:val="Revision"/>
    <w:hidden/>
    <w:uiPriority w:val="99"/>
    <w:semiHidden/>
    <w:rsid w:val="00EF2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39433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8/08/relationships/commentsExtensible" Target="commentsExtensible.xml"/><Relationship Id="rId12"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commentsExtended" Target="commentsExtended.xml"/><Relationship Id="rId10"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3217</Words>
  <Characters>18342</Characters>
  <Application>Microsoft Macintosh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MPI-BGC</Company>
  <LinksUpToDate>false</LinksUpToDate>
  <CharactersWithSpaces>21516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Beem-Miller</dc:creator>
  <cp:keywords/>
  <dc:description/>
  <cp:lastModifiedBy>Jeff Beem-Miller</cp:lastModifiedBy>
  <cp:revision>3</cp:revision>
  <dcterms:created xsi:type="dcterms:W3CDTF">2022-02-17T16:54:00Z</dcterms:created>
  <dcterms:modified xsi:type="dcterms:W3CDTF">2022-02-18T14:41:00Z</dcterms:modified>
</cp:coreProperties>
</file>